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75" w:type="pct"/>
        <w:tblLook w:val="01E0" w:firstRow="1" w:lastRow="1" w:firstColumn="1" w:lastColumn="1" w:noHBand="0" w:noVBand="0"/>
      </w:tblPr>
      <w:tblGrid>
        <w:gridCol w:w="1702"/>
        <w:gridCol w:w="3944"/>
        <w:gridCol w:w="1184"/>
        <w:gridCol w:w="3324"/>
      </w:tblGrid>
      <w:tr w:rsidR="00EA092B" w:rsidRPr="001A7D82" w14:paraId="77043E5B" w14:textId="77777777" w:rsidTr="008924D7">
        <w:trPr>
          <w:trHeight w:val="20"/>
        </w:trPr>
        <w:tc>
          <w:tcPr>
            <w:tcW w:w="838" w:type="pct"/>
            <w:shd w:val="clear" w:color="auto" w:fill="auto"/>
          </w:tcPr>
          <w:p w14:paraId="302412FF" w14:textId="530CBF3F" w:rsidR="00EA092B" w:rsidRPr="004514D3" w:rsidRDefault="004514D3" w:rsidP="00067264">
            <w:pPr>
              <w:spacing w:after="0" w:line="280" w:lineRule="atLeast"/>
              <w:jc w:val="left"/>
              <w:rPr>
                <w:rFonts w:asciiTheme="minorHAnsi" w:hAnsiTheme="minorHAnsi"/>
                <w:b/>
                <w:sz w:val="22"/>
                <w:szCs w:val="22"/>
              </w:rPr>
            </w:pPr>
            <w:r>
              <w:rPr>
                <w:rFonts w:asciiTheme="minorHAnsi" w:hAnsiTheme="minorHAnsi"/>
                <w:b/>
                <w:sz w:val="22"/>
                <w:szCs w:val="22"/>
              </w:rPr>
              <w:t>Aan</w:t>
            </w:r>
          </w:p>
        </w:tc>
        <w:tc>
          <w:tcPr>
            <w:tcW w:w="1942" w:type="pct"/>
            <w:shd w:val="clear" w:color="auto" w:fill="auto"/>
          </w:tcPr>
          <w:p w14:paraId="72F98245" w14:textId="299D17C9" w:rsidR="00611D86" w:rsidRPr="001A7D82" w:rsidRDefault="00276631" w:rsidP="00067264">
            <w:pPr>
              <w:spacing w:after="0" w:line="280" w:lineRule="atLeast"/>
              <w:jc w:val="left"/>
              <w:rPr>
                <w:rFonts w:asciiTheme="minorHAnsi" w:hAnsiTheme="minorHAnsi"/>
                <w:sz w:val="22"/>
                <w:szCs w:val="22"/>
              </w:rPr>
            </w:pPr>
            <w:r>
              <w:rPr>
                <w:rFonts w:asciiTheme="minorHAnsi" w:hAnsiTheme="minorHAnsi"/>
                <w:sz w:val="22"/>
                <w:szCs w:val="22"/>
              </w:rPr>
              <w:t>Gemeente Den Helder</w:t>
            </w:r>
          </w:p>
        </w:tc>
        <w:tc>
          <w:tcPr>
            <w:tcW w:w="583" w:type="pct"/>
            <w:shd w:val="clear" w:color="auto" w:fill="auto"/>
          </w:tcPr>
          <w:p w14:paraId="690795C3" w14:textId="0DC5C85F" w:rsidR="00EA092B" w:rsidRPr="004514D3" w:rsidRDefault="004514D3" w:rsidP="00067264">
            <w:pPr>
              <w:spacing w:after="0" w:line="280" w:lineRule="atLeast"/>
              <w:jc w:val="left"/>
              <w:rPr>
                <w:rFonts w:asciiTheme="minorHAnsi" w:hAnsiTheme="minorHAnsi"/>
                <w:b/>
                <w:sz w:val="22"/>
                <w:szCs w:val="22"/>
              </w:rPr>
            </w:pPr>
            <w:r>
              <w:rPr>
                <w:rFonts w:asciiTheme="minorHAnsi" w:hAnsiTheme="minorHAnsi"/>
                <w:b/>
                <w:sz w:val="22"/>
                <w:szCs w:val="22"/>
              </w:rPr>
              <w:t>Van</w:t>
            </w:r>
          </w:p>
        </w:tc>
        <w:tc>
          <w:tcPr>
            <w:tcW w:w="1637" w:type="pct"/>
            <w:shd w:val="clear" w:color="auto" w:fill="auto"/>
          </w:tcPr>
          <w:p w14:paraId="63094E0D" w14:textId="77A49583" w:rsidR="00EA092B" w:rsidRPr="001A7D82" w:rsidRDefault="00514C5A" w:rsidP="00067264">
            <w:pPr>
              <w:spacing w:after="0" w:line="280" w:lineRule="atLeast"/>
              <w:jc w:val="left"/>
              <w:rPr>
                <w:rFonts w:asciiTheme="minorHAnsi" w:hAnsiTheme="minorHAnsi"/>
                <w:sz w:val="22"/>
                <w:szCs w:val="22"/>
              </w:rPr>
            </w:pPr>
            <w:r>
              <w:rPr>
                <w:rFonts w:asciiTheme="minorHAnsi" w:hAnsiTheme="minorHAnsi"/>
                <w:sz w:val="22"/>
                <w:szCs w:val="22"/>
              </w:rPr>
              <w:t>Nectaerra</w:t>
            </w:r>
          </w:p>
        </w:tc>
      </w:tr>
      <w:tr w:rsidR="00BD26D7" w:rsidRPr="001A7D82" w14:paraId="013764B4" w14:textId="77777777" w:rsidTr="008924D7">
        <w:trPr>
          <w:trHeight w:val="20"/>
        </w:trPr>
        <w:tc>
          <w:tcPr>
            <w:tcW w:w="838" w:type="pct"/>
            <w:shd w:val="clear" w:color="auto" w:fill="auto"/>
            <w:vAlign w:val="center"/>
          </w:tcPr>
          <w:p w14:paraId="78D93000" w14:textId="2CAF5215" w:rsidR="00BD26D7" w:rsidRPr="004514D3" w:rsidRDefault="008924D7" w:rsidP="00BD26D7">
            <w:pPr>
              <w:spacing w:after="0" w:line="280" w:lineRule="atLeast"/>
              <w:rPr>
                <w:rFonts w:asciiTheme="minorHAnsi" w:hAnsiTheme="minorHAnsi"/>
                <w:b/>
                <w:sz w:val="22"/>
                <w:szCs w:val="22"/>
              </w:rPr>
            </w:pPr>
            <w:r>
              <w:rPr>
                <w:rFonts w:asciiTheme="minorHAnsi" w:hAnsiTheme="minorHAnsi"/>
                <w:b/>
                <w:sz w:val="22"/>
                <w:szCs w:val="22"/>
                <w:lang w:val="en-NL"/>
              </w:rPr>
              <w:t>Dat</w:t>
            </w:r>
            <w:proofErr w:type="spellStart"/>
            <w:r w:rsidR="004514D3">
              <w:rPr>
                <w:rFonts w:asciiTheme="minorHAnsi" w:hAnsiTheme="minorHAnsi"/>
                <w:b/>
                <w:sz w:val="22"/>
                <w:szCs w:val="22"/>
              </w:rPr>
              <w:t>um</w:t>
            </w:r>
            <w:proofErr w:type="spellEnd"/>
          </w:p>
        </w:tc>
        <w:tc>
          <w:tcPr>
            <w:tcW w:w="1942" w:type="pct"/>
            <w:shd w:val="clear" w:color="auto" w:fill="auto"/>
            <w:vAlign w:val="center"/>
          </w:tcPr>
          <w:p w14:paraId="3F137573" w14:textId="0D24CAD6" w:rsidR="00BD26D7" w:rsidRPr="001A7D82" w:rsidRDefault="00276631" w:rsidP="00BD26D7">
            <w:pPr>
              <w:spacing w:after="0" w:line="280" w:lineRule="atLeast"/>
              <w:rPr>
                <w:rFonts w:asciiTheme="minorHAnsi" w:hAnsiTheme="minorHAnsi"/>
                <w:sz w:val="22"/>
                <w:szCs w:val="22"/>
              </w:rPr>
            </w:pPr>
            <w:r>
              <w:rPr>
                <w:rFonts w:asciiTheme="minorHAnsi" w:hAnsiTheme="minorHAnsi"/>
                <w:sz w:val="22"/>
                <w:szCs w:val="22"/>
              </w:rPr>
              <w:t>1 maart 2021</w:t>
            </w:r>
          </w:p>
        </w:tc>
        <w:tc>
          <w:tcPr>
            <w:tcW w:w="583" w:type="pct"/>
            <w:shd w:val="clear" w:color="auto" w:fill="auto"/>
            <w:vAlign w:val="center"/>
          </w:tcPr>
          <w:p w14:paraId="688D8395" w14:textId="4B571DF3" w:rsidR="00BD26D7" w:rsidRPr="004514D3" w:rsidRDefault="008924D7" w:rsidP="00BD26D7">
            <w:pPr>
              <w:spacing w:after="0" w:line="280" w:lineRule="atLeast"/>
              <w:rPr>
                <w:rFonts w:asciiTheme="minorHAnsi" w:hAnsiTheme="minorHAnsi"/>
                <w:b/>
                <w:sz w:val="22"/>
                <w:szCs w:val="22"/>
              </w:rPr>
            </w:pPr>
            <w:r>
              <w:rPr>
                <w:rFonts w:asciiTheme="minorHAnsi" w:hAnsiTheme="minorHAnsi"/>
                <w:b/>
                <w:sz w:val="22"/>
                <w:szCs w:val="22"/>
                <w:lang w:val="en-NL"/>
              </w:rPr>
              <w:t>Tele</w:t>
            </w:r>
            <w:proofErr w:type="spellStart"/>
            <w:r w:rsidR="004514D3">
              <w:rPr>
                <w:rFonts w:asciiTheme="minorHAnsi" w:hAnsiTheme="minorHAnsi"/>
                <w:b/>
                <w:sz w:val="22"/>
                <w:szCs w:val="22"/>
              </w:rPr>
              <w:t>foon</w:t>
            </w:r>
            <w:proofErr w:type="spellEnd"/>
          </w:p>
        </w:tc>
        <w:tc>
          <w:tcPr>
            <w:tcW w:w="1637" w:type="pct"/>
            <w:shd w:val="clear" w:color="auto" w:fill="auto"/>
            <w:vAlign w:val="center"/>
          </w:tcPr>
          <w:p w14:paraId="17FDDDEC" w14:textId="77777777" w:rsidR="00BD26D7" w:rsidRPr="001A7D82" w:rsidRDefault="00BD26D7" w:rsidP="00BD26D7">
            <w:pPr>
              <w:spacing w:after="0" w:line="280" w:lineRule="atLeast"/>
              <w:rPr>
                <w:rFonts w:asciiTheme="minorHAnsi" w:hAnsiTheme="minorHAnsi"/>
                <w:sz w:val="22"/>
                <w:szCs w:val="22"/>
              </w:rPr>
            </w:pPr>
            <w:r w:rsidRPr="00605C53">
              <w:rPr>
                <w:rFonts w:asciiTheme="minorHAnsi" w:hAnsiTheme="minorHAnsi"/>
                <w:sz w:val="22"/>
                <w:szCs w:val="22"/>
              </w:rPr>
              <w:t>+31-(0)35-2050033</w:t>
            </w:r>
          </w:p>
        </w:tc>
      </w:tr>
      <w:tr w:rsidR="00BD26D7" w:rsidRPr="001A7D82" w14:paraId="2A90012C" w14:textId="77777777" w:rsidTr="008924D7">
        <w:trPr>
          <w:trHeight w:val="20"/>
        </w:trPr>
        <w:tc>
          <w:tcPr>
            <w:tcW w:w="838" w:type="pct"/>
            <w:shd w:val="clear" w:color="auto" w:fill="auto"/>
            <w:vAlign w:val="center"/>
          </w:tcPr>
          <w:p w14:paraId="451F092F" w14:textId="102D3660" w:rsidR="00BD26D7" w:rsidRPr="004514D3" w:rsidRDefault="008924D7" w:rsidP="00BD26D7">
            <w:pPr>
              <w:spacing w:after="0" w:line="280" w:lineRule="atLeast"/>
              <w:rPr>
                <w:rFonts w:asciiTheme="minorHAnsi" w:hAnsiTheme="minorHAnsi"/>
                <w:b/>
                <w:sz w:val="22"/>
                <w:szCs w:val="22"/>
              </w:rPr>
            </w:pPr>
            <w:r>
              <w:rPr>
                <w:rFonts w:asciiTheme="minorHAnsi" w:hAnsiTheme="minorHAnsi"/>
                <w:b/>
                <w:sz w:val="22"/>
                <w:szCs w:val="22"/>
                <w:lang w:val="en-NL"/>
              </w:rPr>
              <w:t>Referen</w:t>
            </w:r>
            <w:r w:rsidR="004514D3">
              <w:rPr>
                <w:rFonts w:asciiTheme="minorHAnsi" w:hAnsiTheme="minorHAnsi"/>
                <w:b/>
                <w:sz w:val="22"/>
                <w:szCs w:val="22"/>
              </w:rPr>
              <w:t>tie</w:t>
            </w:r>
          </w:p>
        </w:tc>
        <w:tc>
          <w:tcPr>
            <w:tcW w:w="1942" w:type="pct"/>
            <w:shd w:val="clear" w:color="auto" w:fill="auto"/>
            <w:vAlign w:val="center"/>
          </w:tcPr>
          <w:p w14:paraId="52B027F7" w14:textId="4C408FB6" w:rsidR="00BD26D7" w:rsidRPr="001A7D82" w:rsidRDefault="00276631" w:rsidP="00BD26D7">
            <w:pPr>
              <w:spacing w:after="0" w:line="280" w:lineRule="atLeast"/>
              <w:rPr>
                <w:rFonts w:asciiTheme="minorHAnsi" w:hAnsiTheme="minorHAnsi"/>
                <w:sz w:val="22"/>
                <w:szCs w:val="22"/>
              </w:rPr>
            </w:pPr>
            <w:r>
              <w:rPr>
                <w:rFonts w:asciiTheme="minorHAnsi" w:hAnsiTheme="minorHAnsi"/>
                <w:sz w:val="22"/>
                <w:szCs w:val="22"/>
              </w:rPr>
              <w:t>NCT21.102-35-210301</w:t>
            </w:r>
          </w:p>
        </w:tc>
        <w:tc>
          <w:tcPr>
            <w:tcW w:w="583" w:type="pct"/>
            <w:shd w:val="clear" w:color="auto" w:fill="auto"/>
            <w:vAlign w:val="center"/>
          </w:tcPr>
          <w:p w14:paraId="4AFA1681" w14:textId="77777777" w:rsidR="00BD26D7" w:rsidRPr="001A7D82" w:rsidRDefault="00BD26D7" w:rsidP="00BD26D7">
            <w:pPr>
              <w:spacing w:after="0" w:line="280" w:lineRule="atLeast"/>
              <w:rPr>
                <w:rFonts w:asciiTheme="minorHAnsi" w:hAnsiTheme="minorHAnsi"/>
                <w:b/>
                <w:sz w:val="22"/>
                <w:szCs w:val="22"/>
              </w:rPr>
            </w:pPr>
            <w:r w:rsidRPr="00605C53">
              <w:rPr>
                <w:rFonts w:asciiTheme="minorHAnsi" w:hAnsiTheme="minorHAnsi"/>
                <w:b/>
                <w:sz w:val="22"/>
                <w:szCs w:val="22"/>
              </w:rPr>
              <w:t>E-mail</w:t>
            </w:r>
          </w:p>
        </w:tc>
        <w:tc>
          <w:tcPr>
            <w:tcW w:w="1637" w:type="pct"/>
            <w:shd w:val="clear" w:color="auto" w:fill="auto"/>
            <w:vAlign w:val="center"/>
          </w:tcPr>
          <w:p w14:paraId="773E42A7" w14:textId="77777777" w:rsidR="00BD26D7" w:rsidRPr="001A7D82" w:rsidRDefault="00BD26D7" w:rsidP="00BD26D7">
            <w:pPr>
              <w:spacing w:after="0" w:line="280" w:lineRule="atLeast"/>
              <w:rPr>
                <w:rFonts w:asciiTheme="minorHAnsi" w:hAnsiTheme="minorHAnsi"/>
                <w:sz w:val="22"/>
                <w:szCs w:val="22"/>
              </w:rPr>
            </w:pPr>
            <w:proofErr w:type="gramStart"/>
            <w:r w:rsidRPr="00605C53">
              <w:rPr>
                <w:rFonts w:asciiTheme="minorHAnsi" w:hAnsiTheme="minorHAnsi"/>
                <w:sz w:val="22"/>
                <w:szCs w:val="22"/>
              </w:rPr>
              <w:t>rogier.van.opstal@nectaerra.com</w:t>
            </w:r>
            <w:proofErr w:type="gramEnd"/>
          </w:p>
        </w:tc>
      </w:tr>
      <w:tr w:rsidR="00BD26D7" w:rsidRPr="001A7D82" w14:paraId="52F022CE" w14:textId="77777777" w:rsidTr="008924D7">
        <w:trPr>
          <w:trHeight w:val="20"/>
        </w:trPr>
        <w:tc>
          <w:tcPr>
            <w:tcW w:w="838" w:type="pct"/>
            <w:shd w:val="clear" w:color="auto" w:fill="auto"/>
            <w:vAlign w:val="center"/>
          </w:tcPr>
          <w:p w14:paraId="7189BC3D" w14:textId="246F0A27" w:rsidR="00BD26D7" w:rsidRPr="008924D7" w:rsidRDefault="004514D3" w:rsidP="00BD26D7">
            <w:pPr>
              <w:spacing w:after="0" w:line="280" w:lineRule="atLeast"/>
              <w:rPr>
                <w:rFonts w:asciiTheme="minorHAnsi" w:hAnsiTheme="minorHAnsi"/>
                <w:b/>
                <w:sz w:val="22"/>
                <w:szCs w:val="22"/>
                <w:lang w:val="en-NL"/>
              </w:rPr>
            </w:pPr>
            <w:r>
              <w:rPr>
                <w:rFonts w:asciiTheme="minorHAnsi" w:hAnsiTheme="minorHAnsi"/>
                <w:b/>
                <w:sz w:val="22"/>
                <w:szCs w:val="22"/>
              </w:rPr>
              <w:t>Uw referentie</w:t>
            </w:r>
          </w:p>
        </w:tc>
        <w:tc>
          <w:tcPr>
            <w:tcW w:w="4162" w:type="pct"/>
            <w:gridSpan w:val="3"/>
            <w:shd w:val="clear" w:color="auto" w:fill="auto"/>
            <w:vAlign w:val="center"/>
          </w:tcPr>
          <w:p w14:paraId="4C076666" w14:textId="77777777" w:rsidR="00BD26D7" w:rsidRPr="001A7D82" w:rsidRDefault="00BD26D7" w:rsidP="00BD26D7">
            <w:pPr>
              <w:spacing w:after="0" w:line="280" w:lineRule="atLeast"/>
              <w:rPr>
                <w:rFonts w:asciiTheme="minorHAnsi" w:hAnsiTheme="minorHAnsi"/>
                <w:sz w:val="22"/>
                <w:szCs w:val="22"/>
              </w:rPr>
            </w:pPr>
          </w:p>
        </w:tc>
      </w:tr>
      <w:tr w:rsidR="00BD26D7" w:rsidRPr="001A7D82" w14:paraId="37C531F4" w14:textId="77777777" w:rsidTr="008924D7">
        <w:trPr>
          <w:trHeight w:val="20"/>
        </w:trPr>
        <w:tc>
          <w:tcPr>
            <w:tcW w:w="838" w:type="pct"/>
            <w:shd w:val="clear" w:color="auto" w:fill="auto"/>
            <w:vAlign w:val="center"/>
          </w:tcPr>
          <w:p w14:paraId="61742B2D" w14:textId="77777777" w:rsidR="00BD26D7" w:rsidRPr="001A7D82" w:rsidRDefault="00BD26D7" w:rsidP="00BD26D7">
            <w:pPr>
              <w:spacing w:after="0" w:line="280" w:lineRule="atLeast"/>
              <w:rPr>
                <w:rFonts w:asciiTheme="minorHAnsi" w:hAnsiTheme="minorHAnsi"/>
                <w:b/>
                <w:sz w:val="22"/>
                <w:szCs w:val="22"/>
              </w:rPr>
            </w:pPr>
            <w:r w:rsidRPr="001A7D82">
              <w:rPr>
                <w:rFonts w:asciiTheme="minorHAnsi" w:hAnsiTheme="minorHAnsi"/>
                <w:b/>
                <w:sz w:val="22"/>
                <w:szCs w:val="22"/>
              </w:rPr>
              <w:t>Project</w:t>
            </w:r>
          </w:p>
        </w:tc>
        <w:tc>
          <w:tcPr>
            <w:tcW w:w="4162" w:type="pct"/>
            <w:gridSpan w:val="3"/>
            <w:shd w:val="clear" w:color="auto" w:fill="auto"/>
            <w:vAlign w:val="center"/>
          </w:tcPr>
          <w:p w14:paraId="40A93E3B" w14:textId="72A6BB15" w:rsidR="00BD26D7" w:rsidRPr="001A7D82" w:rsidRDefault="00276631" w:rsidP="00BD26D7">
            <w:pPr>
              <w:spacing w:after="0" w:line="280" w:lineRule="atLeast"/>
              <w:rPr>
                <w:rFonts w:asciiTheme="minorHAnsi" w:hAnsiTheme="minorHAnsi"/>
                <w:sz w:val="22"/>
                <w:szCs w:val="22"/>
              </w:rPr>
            </w:pPr>
            <w:r>
              <w:rPr>
                <w:rFonts w:asciiTheme="minorHAnsi" w:hAnsiTheme="minorHAnsi"/>
                <w:sz w:val="22"/>
                <w:szCs w:val="22"/>
              </w:rPr>
              <w:t>Herinrichting en rioolvervanging Kruiszwin 1-2</w:t>
            </w:r>
          </w:p>
        </w:tc>
      </w:tr>
      <w:tr w:rsidR="00BD26D7" w:rsidRPr="001A7D82" w14:paraId="6CBDC192" w14:textId="77777777" w:rsidTr="008924D7">
        <w:trPr>
          <w:trHeight w:val="20"/>
        </w:trPr>
        <w:tc>
          <w:tcPr>
            <w:tcW w:w="838" w:type="pct"/>
            <w:shd w:val="clear" w:color="auto" w:fill="auto"/>
            <w:vAlign w:val="center"/>
          </w:tcPr>
          <w:p w14:paraId="231A3349" w14:textId="265E153A" w:rsidR="00BD26D7" w:rsidRPr="004514D3" w:rsidRDefault="004514D3" w:rsidP="00BD26D7">
            <w:pPr>
              <w:spacing w:after="0" w:line="280" w:lineRule="atLeast"/>
              <w:rPr>
                <w:rFonts w:asciiTheme="minorHAnsi" w:hAnsiTheme="minorHAnsi"/>
                <w:b/>
                <w:sz w:val="22"/>
                <w:szCs w:val="22"/>
              </w:rPr>
            </w:pPr>
            <w:r>
              <w:rPr>
                <w:rFonts w:asciiTheme="minorHAnsi" w:hAnsiTheme="minorHAnsi"/>
                <w:b/>
                <w:sz w:val="22"/>
                <w:szCs w:val="22"/>
              </w:rPr>
              <w:t>Onderwerp</w:t>
            </w:r>
          </w:p>
        </w:tc>
        <w:tc>
          <w:tcPr>
            <w:tcW w:w="4162" w:type="pct"/>
            <w:gridSpan w:val="3"/>
            <w:shd w:val="clear" w:color="auto" w:fill="auto"/>
            <w:vAlign w:val="center"/>
          </w:tcPr>
          <w:p w14:paraId="3F2E4299" w14:textId="666ED754" w:rsidR="00BD26D7" w:rsidRPr="001A7D82" w:rsidRDefault="00276631" w:rsidP="00BD26D7">
            <w:pPr>
              <w:spacing w:after="0" w:line="280" w:lineRule="atLeast"/>
              <w:rPr>
                <w:rFonts w:asciiTheme="minorHAnsi" w:hAnsiTheme="minorHAnsi"/>
                <w:sz w:val="22"/>
                <w:szCs w:val="22"/>
              </w:rPr>
            </w:pPr>
            <w:r>
              <w:rPr>
                <w:rFonts w:asciiTheme="minorHAnsi" w:hAnsiTheme="minorHAnsi"/>
                <w:sz w:val="22"/>
                <w:szCs w:val="22"/>
              </w:rPr>
              <w:t>Toetsing b</w:t>
            </w:r>
            <w:r w:rsidRPr="004514D3">
              <w:rPr>
                <w:rFonts w:asciiTheme="minorHAnsi" w:hAnsiTheme="minorHAnsi" w:cstheme="minorHAnsi"/>
                <w:sz w:val="22"/>
                <w:szCs w:val="22"/>
              </w:rPr>
              <w:t xml:space="preserve">emalingsadvies </w:t>
            </w:r>
            <w:r w:rsidR="004A25AF">
              <w:rPr>
                <w:rFonts w:asciiTheme="minorHAnsi" w:hAnsiTheme="minorHAnsi" w:cstheme="minorHAnsi"/>
                <w:sz w:val="22"/>
                <w:szCs w:val="22"/>
              </w:rPr>
              <w:t xml:space="preserve">rioolgemaal </w:t>
            </w:r>
            <w:r>
              <w:rPr>
                <w:rFonts w:asciiTheme="minorHAnsi" w:hAnsiTheme="minorHAnsi" w:cstheme="minorHAnsi"/>
                <w:sz w:val="22"/>
                <w:szCs w:val="22"/>
              </w:rPr>
              <w:t>Kruiszwin 1-2, Beemsterboer</w:t>
            </w:r>
          </w:p>
        </w:tc>
      </w:tr>
    </w:tbl>
    <w:p w14:paraId="46B7DDA6" w14:textId="77777777" w:rsidR="006D6070" w:rsidRDefault="006D6070" w:rsidP="00067264">
      <w:pPr>
        <w:pBdr>
          <w:bottom w:val="single" w:sz="12" w:space="1" w:color="auto"/>
        </w:pBdr>
        <w:spacing w:before="0" w:after="0" w:line="280" w:lineRule="atLeast"/>
        <w:rPr>
          <w:rFonts w:asciiTheme="minorHAnsi" w:hAnsiTheme="minorHAnsi"/>
          <w:sz w:val="22"/>
          <w:szCs w:val="22"/>
        </w:rPr>
      </w:pPr>
    </w:p>
    <w:p w14:paraId="16BEFA74" w14:textId="77777777" w:rsidR="00CB1FAE" w:rsidRDefault="00CB1FAE" w:rsidP="00067264">
      <w:pPr>
        <w:pBdr>
          <w:bottom w:val="single" w:sz="12" w:space="1" w:color="auto"/>
        </w:pBdr>
        <w:spacing w:before="0" w:after="0" w:line="280" w:lineRule="atLeast"/>
        <w:rPr>
          <w:rFonts w:asciiTheme="minorHAnsi" w:hAnsiTheme="minorHAnsi"/>
          <w:sz w:val="22"/>
          <w:szCs w:val="22"/>
        </w:rPr>
      </w:pPr>
    </w:p>
    <w:p w14:paraId="379B031E" w14:textId="77777777" w:rsidR="00FE47CA" w:rsidRDefault="00FE47CA" w:rsidP="0009296C">
      <w:pPr>
        <w:rPr>
          <w:rFonts w:asciiTheme="minorHAnsi" w:hAnsiTheme="minorHAnsi" w:cstheme="minorHAnsi"/>
        </w:rPr>
      </w:pPr>
    </w:p>
    <w:sdt>
      <w:sdtPr>
        <w:rPr>
          <w:rFonts w:ascii="Calibri" w:eastAsia="Times New Roman" w:hAnsi="Calibri" w:cs="Arial"/>
          <w:color w:val="auto"/>
          <w:sz w:val="20"/>
          <w:szCs w:val="20"/>
          <w:lang w:val="nl-NL" w:eastAsia="en-US"/>
        </w:rPr>
        <w:id w:val="-1673789088"/>
        <w:docPartObj>
          <w:docPartGallery w:val="Table of Contents"/>
          <w:docPartUnique/>
        </w:docPartObj>
      </w:sdtPr>
      <w:sdtEndPr>
        <w:rPr>
          <w:b/>
          <w:bCs/>
          <w:noProof/>
        </w:rPr>
      </w:sdtEndPr>
      <w:sdtContent>
        <w:p w14:paraId="50D35A9B" w14:textId="1019C20B" w:rsidR="00CB1FAE" w:rsidRPr="004514D3" w:rsidRDefault="004514D3">
          <w:pPr>
            <w:pStyle w:val="TOCHeading"/>
            <w:rPr>
              <w:rFonts w:asciiTheme="minorHAnsi" w:hAnsiTheme="minorHAnsi" w:cstheme="minorHAnsi"/>
              <w:b/>
              <w:color w:val="auto"/>
              <w:sz w:val="24"/>
              <w:lang w:val="nl-NL"/>
            </w:rPr>
          </w:pPr>
          <w:r>
            <w:rPr>
              <w:rFonts w:asciiTheme="minorHAnsi" w:hAnsiTheme="minorHAnsi" w:cstheme="minorHAnsi"/>
              <w:b/>
              <w:color w:val="auto"/>
              <w:sz w:val="24"/>
              <w:lang w:val="nl-NL"/>
            </w:rPr>
            <w:t>Inhoud</w:t>
          </w:r>
        </w:p>
        <w:p w14:paraId="651A1B4A" w14:textId="028B2BB8" w:rsidR="00276631" w:rsidRDefault="00CB1FAE">
          <w:pPr>
            <w:pStyle w:val="TOC1"/>
            <w:tabs>
              <w:tab w:val="left" w:pos="400"/>
              <w:tab w:val="right" w:leader="dot" w:pos="10195"/>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5446014" w:history="1">
            <w:r w:rsidR="00276631" w:rsidRPr="00F62C2B">
              <w:rPr>
                <w:rStyle w:val="Hyperlink"/>
                <w:noProof/>
              </w:rPr>
              <w:t>1.</w:t>
            </w:r>
            <w:r w:rsidR="00276631">
              <w:rPr>
                <w:rFonts w:asciiTheme="minorHAnsi" w:eastAsiaTheme="minorEastAsia" w:hAnsiTheme="minorHAnsi" w:cstheme="minorBidi"/>
                <w:noProof/>
                <w:sz w:val="22"/>
                <w:szCs w:val="22"/>
                <w:lang w:val="en-GB" w:eastAsia="en-GB"/>
              </w:rPr>
              <w:tab/>
            </w:r>
            <w:r w:rsidR="00276631" w:rsidRPr="00F62C2B">
              <w:rPr>
                <w:rStyle w:val="Hyperlink"/>
                <w:noProof/>
              </w:rPr>
              <w:t>Bemalingsplan</w:t>
            </w:r>
            <w:r w:rsidR="00276631">
              <w:rPr>
                <w:noProof/>
                <w:webHidden/>
              </w:rPr>
              <w:tab/>
            </w:r>
            <w:r w:rsidR="00276631">
              <w:rPr>
                <w:noProof/>
                <w:webHidden/>
              </w:rPr>
              <w:fldChar w:fldCharType="begin"/>
            </w:r>
            <w:r w:rsidR="00276631">
              <w:rPr>
                <w:noProof/>
                <w:webHidden/>
              </w:rPr>
              <w:instrText xml:space="preserve"> PAGEREF _Toc65446014 \h </w:instrText>
            </w:r>
            <w:r w:rsidR="00276631">
              <w:rPr>
                <w:noProof/>
                <w:webHidden/>
              </w:rPr>
            </w:r>
            <w:r w:rsidR="00276631">
              <w:rPr>
                <w:noProof/>
                <w:webHidden/>
              </w:rPr>
              <w:fldChar w:fldCharType="separate"/>
            </w:r>
            <w:r w:rsidR="0040577F">
              <w:rPr>
                <w:noProof/>
                <w:webHidden/>
              </w:rPr>
              <w:t>1</w:t>
            </w:r>
            <w:r w:rsidR="00276631">
              <w:rPr>
                <w:noProof/>
                <w:webHidden/>
              </w:rPr>
              <w:fldChar w:fldCharType="end"/>
            </w:r>
          </w:hyperlink>
        </w:p>
        <w:p w14:paraId="3595D288" w14:textId="437BEAFC" w:rsidR="00276631" w:rsidRDefault="00F601C6">
          <w:pPr>
            <w:pStyle w:val="TOC2"/>
            <w:tabs>
              <w:tab w:val="left" w:pos="880"/>
              <w:tab w:val="right" w:leader="dot" w:pos="10195"/>
            </w:tabs>
            <w:rPr>
              <w:rFonts w:asciiTheme="minorHAnsi" w:eastAsiaTheme="minorEastAsia" w:hAnsiTheme="minorHAnsi" w:cstheme="minorBidi"/>
              <w:noProof/>
              <w:sz w:val="22"/>
              <w:szCs w:val="22"/>
              <w:lang w:val="en-GB" w:eastAsia="en-GB"/>
            </w:rPr>
          </w:pPr>
          <w:hyperlink w:anchor="_Toc65446015" w:history="1">
            <w:r w:rsidR="00276631" w:rsidRPr="00F62C2B">
              <w:rPr>
                <w:rStyle w:val="Hyperlink"/>
                <w:noProof/>
              </w:rPr>
              <w:t>1.1</w:t>
            </w:r>
            <w:r w:rsidR="00276631">
              <w:rPr>
                <w:rFonts w:asciiTheme="minorHAnsi" w:eastAsiaTheme="minorEastAsia" w:hAnsiTheme="minorHAnsi" w:cstheme="minorBidi"/>
                <w:noProof/>
                <w:sz w:val="22"/>
                <w:szCs w:val="22"/>
                <w:lang w:val="en-GB" w:eastAsia="en-GB"/>
              </w:rPr>
              <w:tab/>
            </w:r>
            <w:r w:rsidR="00276631" w:rsidRPr="00F62C2B">
              <w:rPr>
                <w:rStyle w:val="Hyperlink"/>
                <w:noProof/>
              </w:rPr>
              <w:t>Achtergrond</w:t>
            </w:r>
            <w:r w:rsidR="00276631">
              <w:rPr>
                <w:noProof/>
                <w:webHidden/>
              </w:rPr>
              <w:tab/>
            </w:r>
            <w:r w:rsidR="00276631">
              <w:rPr>
                <w:noProof/>
                <w:webHidden/>
              </w:rPr>
              <w:fldChar w:fldCharType="begin"/>
            </w:r>
            <w:r w:rsidR="00276631">
              <w:rPr>
                <w:noProof/>
                <w:webHidden/>
              </w:rPr>
              <w:instrText xml:space="preserve"> PAGEREF _Toc65446015 \h </w:instrText>
            </w:r>
            <w:r w:rsidR="00276631">
              <w:rPr>
                <w:noProof/>
                <w:webHidden/>
              </w:rPr>
            </w:r>
            <w:r w:rsidR="00276631">
              <w:rPr>
                <w:noProof/>
                <w:webHidden/>
              </w:rPr>
              <w:fldChar w:fldCharType="separate"/>
            </w:r>
            <w:r w:rsidR="0040577F">
              <w:rPr>
                <w:noProof/>
                <w:webHidden/>
              </w:rPr>
              <w:t>1</w:t>
            </w:r>
            <w:r w:rsidR="00276631">
              <w:rPr>
                <w:noProof/>
                <w:webHidden/>
              </w:rPr>
              <w:fldChar w:fldCharType="end"/>
            </w:r>
          </w:hyperlink>
        </w:p>
        <w:p w14:paraId="4FBA6D6B" w14:textId="0D804EA6" w:rsidR="00276631" w:rsidRDefault="00F601C6">
          <w:pPr>
            <w:pStyle w:val="TOC2"/>
            <w:tabs>
              <w:tab w:val="left" w:pos="880"/>
              <w:tab w:val="right" w:leader="dot" w:pos="10195"/>
            </w:tabs>
            <w:rPr>
              <w:rFonts w:asciiTheme="minorHAnsi" w:eastAsiaTheme="minorEastAsia" w:hAnsiTheme="minorHAnsi" w:cstheme="minorBidi"/>
              <w:noProof/>
              <w:sz w:val="22"/>
              <w:szCs w:val="22"/>
              <w:lang w:val="en-GB" w:eastAsia="en-GB"/>
            </w:rPr>
          </w:pPr>
          <w:hyperlink w:anchor="_Toc65446016" w:history="1">
            <w:r w:rsidR="00276631" w:rsidRPr="00F62C2B">
              <w:rPr>
                <w:rStyle w:val="Hyperlink"/>
                <w:noProof/>
              </w:rPr>
              <w:t>1.2</w:t>
            </w:r>
            <w:r w:rsidR="00276631">
              <w:rPr>
                <w:rFonts w:asciiTheme="minorHAnsi" w:eastAsiaTheme="minorEastAsia" w:hAnsiTheme="minorHAnsi" w:cstheme="minorBidi"/>
                <w:noProof/>
                <w:sz w:val="22"/>
                <w:szCs w:val="22"/>
                <w:lang w:val="en-GB" w:eastAsia="en-GB"/>
              </w:rPr>
              <w:tab/>
            </w:r>
            <w:r w:rsidR="00276631" w:rsidRPr="00F62C2B">
              <w:rPr>
                <w:rStyle w:val="Hyperlink"/>
                <w:noProof/>
              </w:rPr>
              <w:t>Ondiepe bemaling</w:t>
            </w:r>
            <w:r w:rsidR="00276631">
              <w:rPr>
                <w:noProof/>
                <w:webHidden/>
              </w:rPr>
              <w:tab/>
            </w:r>
            <w:r w:rsidR="00276631">
              <w:rPr>
                <w:noProof/>
                <w:webHidden/>
              </w:rPr>
              <w:fldChar w:fldCharType="begin"/>
            </w:r>
            <w:r w:rsidR="00276631">
              <w:rPr>
                <w:noProof/>
                <w:webHidden/>
              </w:rPr>
              <w:instrText xml:space="preserve"> PAGEREF _Toc65446016 \h </w:instrText>
            </w:r>
            <w:r w:rsidR="00276631">
              <w:rPr>
                <w:noProof/>
                <w:webHidden/>
              </w:rPr>
            </w:r>
            <w:r w:rsidR="00276631">
              <w:rPr>
                <w:noProof/>
                <w:webHidden/>
              </w:rPr>
              <w:fldChar w:fldCharType="separate"/>
            </w:r>
            <w:r w:rsidR="0040577F">
              <w:rPr>
                <w:noProof/>
                <w:webHidden/>
              </w:rPr>
              <w:t>2</w:t>
            </w:r>
            <w:r w:rsidR="00276631">
              <w:rPr>
                <w:noProof/>
                <w:webHidden/>
              </w:rPr>
              <w:fldChar w:fldCharType="end"/>
            </w:r>
          </w:hyperlink>
        </w:p>
        <w:p w14:paraId="3E047CAF" w14:textId="12CAFA40" w:rsidR="00276631" w:rsidRDefault="00F601C6">
          <w:pPr>
            <w:pStyle w:val="TOC2"/>
            <w:tabs>
              <w:tab w:val="left" w:pos="880"/>
              <w:tab w:val="right" w:leader="dot" w:pos="10195"/>
            </w:tabs>
            <w:rPr>
              <w:rFonts w:asciiTheme="minorHAnsi" w:eastAsiaTheme="minorEastAsia" w:hAnsiTheme="minorHAnsi" w:cstheme="minorBidi"/>
              <w:noProof/>
              <w:sz w:val="22"/>
              <w:szCs w:val="22"/>
              <w:lang w:val="en-GB" w:eastAsia="en-GB"/>
            </w:rPr>
          </w:pPr>
          <w:hyperlink w:anchor="_Toc65446017" w:history="1">
            <w:r w:rsidR="00276631" w:rsidRPr="00F62C2B">
              <w:rPr>
                <w:rStyle w:val="Hyperlink"/>
                <w:noProof/>
              </w:rPr>
              <w:t>1.3</w:t>
            </w:r>
            <w:r w:rsidR="00276631">
              <w:rPr>
                <w:rFonts w:asciiTheme="minorHAnsi" w:eastAsiaTheme="minorEastAsia" w:hAnsiTheme="minorHAnsi" w:cstheme="minorBidi"/>
                <w:noProof/>
                <w:sz w:val="22"/>
                <w:szCs w:val="22"/>
                <w:lang w:val="en-GB" w:eastAsia="en-GB"/>
              </w:rPr>
              <w:tab/>
            </w:r>
            <w:r w:rsidR="00276631" w:rsidRPr="00F62C2B">
              <w:rPr>
                <w:rStyle w:val="Hyperlink"/>
                <w:noProof/>
              </w:rPr>
              <w:t>Spanningsbemaling</w:t>
            </w:r>
            <w:r w:rsidR="00276631">
              <w:rPr>
                <w:noProof/>
                <w:webHidden/>
              </w:rPr>
              <w:tab/>
            </w:r>
            <w:r w:rsidR="00276631">
              <w:rPr>
                <w:noProof/>
                <w:webHidden/>
              </w:rPr>
              <w:fldChar w:fldCharType="begin"/>
            </w:r>
            <w:r w:rsidR="00276631">
              <w:rPr>
                <w:noProof/>
                <w:webHidden/>
              </w:rPr>
              <w:instrText xml:space="preserve"> PAGEREF _Toc65446017 \h </w:instrText>
            </w:r>
            <w:r w:rsidR="00276631">
              <w:rPr>
                <w:noProof/>
                <w:webHidden/>
              </w:rPr>
            </w:r>
            <w:r w:rsidR="00276631">
              <w:rPr>
                <w:noProof/>
                <w:webHidden/>
              </w:rPr>
              <w:fldChar w:fldCharType="separate"/>
            </w:r>
            <w:r w:rsidR="0040577F">
              <w:rPr>
                <w:noProof/>
                <w:webHidden/>
              </w:rPr>
              <w:t>2</w:t>
            </w:r>
            <w:r w:rsidR="00276631">
              <w:rPr>
                <w:noProof/>
                <w:webHidden/>
              </w:rPr>
              <w:fldChar w:fldCharType="end"/>
            </w:r>
          </w:hyperlink>
        </w:p>
        <w:p w14:paraId="4D30251B" w14:textId="65EE1D8E" w:rsidR="00276631" w:rsidRDefault="00F601C6">
          <w:pPr>
            <w:pStyle w:val="TOC2"/>
            <w:tabs>
              <w:tab w:val="left" w:pos="880"/>
              <w:tab w:val="right" w:leader="dot" w:pos="10195"/>
            </w:tabs>
            <w:rPr>
              <w:rFonts w:asciiTheme="minorHAnsi" w:eastAsiaTheme="minorEastAsia" w:hAnsiTheme="minorHAnsi" w:cstheme="minorBidi"/>
              <w:noProof/>
              <w:sz w:val="22"/>
              <w:szCs w:val="22"/>
              <w:lang w:val="en-GB" w:eastAsia="en-GB"/>
            </w:rPr>
          </w:pPr>
          <w:hyperlink w:anchor="_Toc65446018" w:history="1">
            <w:r w:rsidR="00276631" w:rsidRPr="00F62C2B">
              <w:rPr>
                <w:rStyle w:val="Hyperlink"/>
                <w:noProof/>
              </w:rPr>
              <w:t>1.4</w:t>
            </w:r>
            <w:r w:rsidR="00276631">
              <w:rPr>
                <w:rFonts w:asciiTheme="minorHAnsi" w:eastAsiaTheme="minorEastAsia" w:hAnsiTheme="minorHAnsi" w:cstheme="minorBidi"/>
                <w:noProof/>
                <w:sz w:val="22"/>
                <w:szCs w:val="22"/>
                <w:lang w:val="en-GB" w:eastAsia="en-GB"/>
              </w:rPr>
              <w:tab/>
            </w:r>
            <w:r w:rsidR="00276631" w:rsidRPr="00F62C2B">
              <w:rPr>
                <w:rStyle w:val="Hyperlink"/>
                <w:noProof/>
              </w:rPr>
              <w:t>Retourbemaling</w:t>
            </w:r>
            <w:r w:rsidR="00276631">
              <w:rPr>
                <w:noProof/>
                <w:webHidden/>
              </w:rPr>
              <w:tab/>
            </w:r>
            <w:r w:rsidR="00276631">
              <w:rPr>
                <w:noProof/>
                <w:webHidden/>
              </w:rPr>
              <w:fldChar w:fldCharType="begin"/>
            </w:r>
            <w:r w:rsidR="00276631">
              <w:rPr>
                <w:noProof/>
                <w:webHidden/>
              </w:rPr>
              <w:instrText xml:space="preserve"> PAGEREF _Toc65446018 \h </w:instrText>
            </w:r>
            <w:r w:rsidR="00276631">
              <w:rPr>
                <w:noProof/>
                <w:webHidden/>
              </w:rPr>
            </w:r>
            <w:r w:rsidR="00276631">
              <w:rPr>
                <w:noProof/>
                <w:webHidden/>
              </w:rPr>
              <w:fldChar w:fldCharType="separate"/>
            </w:r>
            <w:r w:rsidR="0040577F">
              <w:rPr>
                <w:noProof/>
                <w:webHidden/>
              </w:rPr>
              <w:t>3</w:t>
            </w:r>
            <w:r w:rsidR="00276631">
              <w:rPr>
                <w:noProof/>
                <w:webHidden/>
              </w:rPr>
              <w:fldChar w:fldCharType="end"/>
            </w:r>
          </w:hyperlink>
        </w:p>
        <w:p w14:paraId="4B0C6D5A" w14:textId="01A0DCEA" w:rsidR="00276631" w:rsidRDefault="00F601C6">
          <w:pPr>
            <w:pStyle w:val="TOC1"/>
            <w:tabs>
              <w:tab w:val="left" w:pos="400"/>
              <w:tab w:val="right" w:leader="dot" w:pos="10195"/>
            </w:tabs>
            <w:rPr>
              <w:rFonts w:asciiTheme="minorHAnsi" w:eastAsiaTheme="minorEastAsia" w:hAnsiTheme="minorHAnsi" w:cstheme="minorBidi"/>
              <w:noProof/>
              <w:sz w:val="22"/>
              <w:szCs w:val="22"/>
              <w:lang w:val="en-GB" w:eastAsia="en-GB"/>
            </w:rPr>
          </w:pPr>
          <w:hyperlink w:anchor="_Toc65446019" w:history="1">
            <w:r w:rsidR="00276631" w:rsidRPr="00F62C2B">
              <w:rPr>
                <w:rStyle w:val="Hyperlink"/>
                <w:noProof/>
              </w:rPr>
              <w:t>2.</w:t>
            </w:r>
            <w:r w:rsidR="00276631">
              <w:rPr>
                <w:rFonts w:asciiTheme="minorHAnsi" w:eastAsiaTheme="minorEastAsia" w:hAnsiTheme="minorHAnsi" w:cstheme="minorBidi"/>
                <w:noProof/>
                <w:sz w:val="22"/>
                <w:szCs w:val="22"/>
                <w:lang w:val="en-GB" w:eastAsia="en-GB"/>
              </w:rPr>
              <w:tab/>
            </w:r>
            <w:r w:rsidR="00276631" w:rsidRPr="00F62C2B">
              <w:rPr>
                <w:rStyle w:val="Hyperlink"/>
                <w:noProof/>
              </w:rPr>
              <w:t>Monitoring</w:t>
            </w:r>
            <w:r w:rsidR="00276631">
              <w:rPr>
                <w:noProof/>
                <w:webHidden/>
              </w:rPr>
              <w:tab/>
            </w:r>
            <w:r w:rsidR="00276631">
              <w:rPr>
                <w:noProof/>
                <w:webHidden/>
              </w:rPr>
              <w:fldChar w:fldCharType="begin"/>
            </w:r>
            <w:r w:rsidR="00276631">
              <w:rPr>
                <w:noProof/>
                <w:webHidden/>
              </w:rPr>
              <w:instrText xml:space="preserve"> PAGEREF _Toc65446019 \h </w:instrText>
            </w:r>
            <w:r w:rsidR="00276631">
              <w:rPr>
                <w:noProof/>
                <w:webHidden/>
              </w:rPr>
            </w:r>
            <w:r w:rsidR="00276631">
              <w:rPr>
                <w:noProof/>
                <w:webHidden/>
              </w:rPr>
              <w:fldChar w:fldCharType="separate"/>
            </w:r>
            <w:r w:rsidR="0040577F">
              <w:rPr>
                <w:noProof/>
                <w:webHidden/>
              </w:rPr>
              <w:t>4</w:t>
            </w:r>
            <w:r w:rsidR="00276631">
              <w:rPr>
                <w:noProof/>
                <w:webHidden/>
              </w:rPr>
              <w:fldChar w:fldCharType="end"/>
            </w:r>
          </w:hyperlink>
        </w:p>
        <w:p w14:paraId="36CBE8CB" w14:textId="411F0D26" w:rsidR="00276631" w:rsidRDefault="00F601C6">
          <w:pPr>
            <w:pStyle w:val="TOC1"/>
            <w:tabs>
              <w:tab w:val="left" w:pos="400"/>
              <w:tab w:val="right" w:leader="dot" w:pos="10195"/>
            </w:tabs>
            <w:rPr>
              <w:rFonts w:asciiTheme="minorHAnsi" w:eastAsiaTheme="minorEastAsia" w:hAnsiTheme="minorHAnsi" w:cstheme="minorBidi"/>
              <w:noProof/>
              <w:sz w:val="22"/>
              <w:szCs w:val="22"/>
              <w:lang w:val="en-GB" w:eastAsia="en-GB"/>
            </w:rPr>
          </w:pPr>
          <w:hyperlink w:anchor="_Toc65446020" w:history="1">
            <w:r w:rsidR="00276631" w:rsidRPr="00F62C2B">
              <w:rPr>
                <w:rStyle w:val="Hyperlink"/>
                <w:noProof/>
              </w:rPr>
              <w:t>3.</w:t>
            </w:r>
            <w:r w:rsidR="00276631">
              <w:rPr>
                <w:rFonts w:asciiTheme="minorHAnsi" w:eastAsiaTheme="minorEastAsia" w:hAnsiTheme="minorHAnsi" w:cstheme="minorBidi"/>
                <w:noProof/>
                <w:sz w:val="22"/>
                <w:szCs w:val="22"/>
                <w:lang w:val="en-GB" w:eastAsia="en-GB"/>
              </w:rPr>
              <w:tab/>
            </w:r>
            <w:r w:rsidR="00276631" w:rsidRPr="00F62C2B">
              <w:rPr>
                <w:rStyle w:val="Hyperlink"/>
                <w:noProof/>
              </w:rPr>
              <w:t>Het waterbezwaar van de bemaling (pompdebiet)</w:t>
            </w:r>
            <w:r w:rsidR="00276631">
              <w:rPr>
                <w:noProof/>
                <w:webHidden/>
              </w:rPr>
              <w:tab/>
            </w:r>
            <w:r w:rsidR="00276631">
              <w:rPr>
                <w:noProof/>
                <w:webHidden/>
              </w:rPr>
              <w:fldChar w:fldCharType="begin"/>
            </w:r>
            <w:r w:rsidR="00276631">
              <w:rPr>
                <w:noProof/>
                <w:webHidden/>
              </w:rPr>
              <w:instrText xml:space="preserve"> PAGEREF _Toc65446020 \h </w:instrText>
            </w:r>
            <w:r w:rsidR="00276631">
              <w:rPr>
                <w:noProof/>
                <w:webHidden/>
              </w:rPr>
            </w:r>
            <w:r w:rsidR="00276631">
              <w:rPr>
                <w:noProof/>
                <w:webHidden/>
              </w:rPr>
              <w:fldChar w:fldCharType="separate"/>
            </w:r>
            <w:r w:rsidR="0040577F">
              <w:rPr>
                <w:noProof/>
                <w:webHidden/>
              </w:rPr>
              <w:t>4</w:t>
            </w:r>
            <w:r w:rsidR="00276631">
              <w:rPr>
                <w:noProof/>
                <w:webHidden/>
              </w:rPr>
              <w:fldChar w:fldCharType="end"/>
            </w:r>
          </w:hyperlink>
        </w:p>
        <w:p w14:paraId="47AE7815" w14:textId="7470F936" w:rsidR="00276631" w:rsidRDefault="00F601C6">
          <w:pPr>
            <w:pStyle w:val="TOC1"/>
            <w:tabs>
              <w:tab w:val="left" w:pos="400"/>
              <w:tab w:val="right" w:leader="dot" w:pos="10195"/>
            </w:tabs>
            <w:rPr>
              <w:rFonts w:asciiTheme="minorHAnsi" w:eastAsiaTheme="minorEastAsia" w:hAnsiTheme="minorHAnsi" w:cstheme="minorBidi"/>
              <w:noProof/>
              <w:sz w:val="22"/>
              <w:szCs w:val="22"/>
              <w:lang w:val="en-GB" w:eastAsia="en-GB"/>
            </w:rPr>
          </w:pPr>
          <w:hyperlink w:anchor="_Toc65446021" w:history="1">
            <w:r w:rsidR="00276631" w:rsidRPr="00F62C2B">
              <w:rPr>
                <w:rStyle w:val="Hyperlink"/>
                <w:noProof/>
              </w:rPr>
              <w:t>4.</w:t>
            </w:r>
            <w:r w:rsidR="00276631">
              <w:rPr>
                <w:rFonts w:asciiTheme="minorHAnsi" w:eastAsiaTheme="minorEastAsia" w:hAnsiTheme="minorHAnsi" w:cstheme="minorBidi"/>
                <w:noProof/>
                <w:sz w:val="22"/>
                <w:szCs w:val="22"/>
                <w:lang w:val="en-GB" w:eastAsia="en-GB"/>
              </w:rPr>
              <w:tab/>
            </w:r>
            <w:r w:rsidR="00276631" w:rsidRPr="00F62C2B">
              <w:rPr>
                <w:rStyle w:val="Hyperlink"/>
                <w:noProof/>
              </w:rPr>
              <w:t>Berekening opbarsting</w:t>
            </w:r>
            <w:r w:rsidR="00276631">
              <w:rPr>
                <w:noProof/>
                <w:webHidden/>
              </w:rPr>
              <w:tab/>
            </w:r>
            <w:r w:rsidR="00276631">
              <w:rPr>
                <w:noProof/>
                <w:webHidden/>
              </w:rPr>
              <w:fldChar w:fldCharType="begin"/>
            </w:r>
            <w:r w:rsidR="00276631">
              <w:rPr>
                <w:noProof/>
                <w:webHidden/>
              </w:rPr>
              <w:instrText xml:space="preserve"> PAGEREF _Toc65446021 \h </w:instrText>
            </w:r>
            <w:r w:rsidR="00276631">
              <w:rPr>
                <w:noProof/>
                <w:webHidden/>
              </w:rPr>
            </w:r>
            <w:r w:rsidR="00276631">
              <w:rPr>
                <w:noProof/>
                <w:webHidden/>
              </w:rPr>
              <w:fldChar w:fldCharType="separate"/>
            </w:r>
            <w:r w:rsidR="0040577F">
              <w:rPr>
                <w:noProof/>
                <w:webHidden/>
              </w:rPr>
              <w:t>8</w:t>
            </w:r>
            <w:r w:rsidR="00276631">
              <w:rPr>
                <w:noProof/>
                <w:webHidden/>
              </w:rPr>
              <w:fldChar w:fldCharType="end"/>
            </w:r>
          </w:hyperlink>
        </w:p>
        <w:p w14:paraId="0B418A49" w14:textId="2B920B06" w:rsidR="00276631" w:rsidRDefault="00F601C6">
          <w:pPr>
            <w:pStyle w:val="TOC1"/>
            <w:tabs>
              <w:tab w:val="left" w:pos="400"/>
              <w:tab w:val="right" w:leader="dot" w:pos="10195"/>
            </w:tabs>
            <w:rPr>
              <w:rFonts w:asciiTheme="minorHAnsi" w:eastAsiaTheme="minorEastAsia" w:hAnsiTheme="minorHAnsi" w:cstheme="minorBidi"/>
              <w:noProof/>
              <w:sz w:val="22"/>
              <w:szCs w:val="22"/>
              <w:lang w:val="en-GB" w:eastAsia="en-GB"/>
            </w:rPr>
          </w:pPr>
          <w:hyperlink w:anchor="_Toc65446022" w:history="1">
            <w:r w:rsidR="00276631" w:rsidRPr="00F62C2B">
              <w:rPr>
                <w:rStyle w:val="Hyperlink"/>
                <w:noProof/>
              </w:rPr>
              <w:t>5.</w:t>
            </w:r>
            <w:r w:rsidR="00276631">
              <w:rPr>
                <w:rFonts w:asciiTheme="minorHAnsi" w:eastAsiaTheme="minorEastAsia" w:hAnsiTheme="minorHAnsi" w:cstheme="minorBidi"/>
                <w:noProof/>
                <w:sz w:val="22"/>
                <w:szCs w:val="22"/>
                <w:lang w:val="en-GB" w:eastAsia="en-GB"/>
              </w:rPr>
              <w:tab/>
            </w:r>
            <w:r w:rsidR="00276631" w:rsidRPr="00F62C2B">
              <w:rPr>
                <w:rStyle w:val="Hyperlink"/>
                <w:noProof/>
              </w:rPr>
              <w:t>Referenties</w:t>
            </w:r>
            <w:r w:rsidR="00276631">
              <w:rPr>
                <w:noProof/>
                <w:webHidden/>
              </w:rPr>
              <w:tab/>
            </w:r>
            <w:r w:rsidR="00276631">
              <w:rPr>
                <w:noProof/>
                <w:webHidden/>
              </w:rPr>
              <w:fldChar w:fldCharType="begin"/>
            </w:r>
            <w:r w:rsidR="00276631">
              <w:rPr>
                <w:noProof/>
                <w:webHidden/>
              </w:rPr>
              <w:instrText xml:space="preserve"> PAGEREF _Toc65446022 \h </w:instrText>
            </w:r>
            <w:r w:rsidR="00276631">
              <w:rPr>
                <w:noProof/>
                <w:webHidden/>
              </w:rPr>
            </w:r>
            <w:r w:rsidR="00276631">
              <w:rPr>
                <w:noProof/>
                <w:webHidden/>
              </w:rPr>
              <w:fldChar w:fldCharType="separate"/>
            </w:r>
            <w:r w:rsidR="0040577F">
              <w:rPr>
                <w:noProof/>
                <w:webHidden/>
              </w:rPr>
              <w:t>8</w:t>
            </w:r>
            <w:r w:rsidR="00276631">
              <w:rPr>
                <w:noProof/>
                <w:webHidden/>
              </w:rPr>
              <w:fldChar w:fldCharType="end"/>
            </w:r>
          </w:hyperlink>
        </w:p>
        <w:p w14:paraId="23E118C3" w14:textId="6C62BF06" w:rsidR="00CB1FAE" w:rsidRDefault="00CB1FAE">
          <w:r>
            <w:rPr>
              <w:b/>
              <w:bCs/>
              <w:noProof/>
            </w:rPr>
            <w:fldChar w:fldCharType="end"/>
          </w:r>
        </w:p>
      </w:sdtContent>
    </w:sdt>
    <w:p w14:paraId="0D7FC822" w14:textId="7703310F" w:rsidR="00FE47CA" w:rsidRPr="001A7D82" w:rsidRDefault="00D968E6" w:rsidP="001A7D82">
      <w:pPr>
        <w:pStyle w:val="Heading1"/>
      </w:pPr>
      <w:bookmarkStart w:id="0" w:name="_Toc65446014"/>
      <w:r>
        <w:t>Bemalingsplan</w:t>
      </w:r>
      <w:bookmarkEnd w:id="0"/>
    </w:p>
    <w:p w14:paraId="388908D1" w14:textId="029314E8" w:rsidR="00E32BED" w:rsidRPr="00D968E6" w:rsidRDefault="00D968E6" w:rsidP="00A3278E">
      <w:pPr>
        <w:pStyle w:val="Heading2"/>
        <w:autoSpaceDE/>
        <w:autoSpaceDN/>
        <w:adjustRightInd/>
        <w:spacing w:line="280" w:lineRule="atLeast"/>
        <w:rPr>
          <w:szCs w:val="22"/>
        </w:rPr>
      </w:pPr>
      <w:bookmarkStart w:id="1" w:name="_Toc65446015"/>
      <w:r>
        <w:t>Achtergrond</w:t>
      </w:r>
      <w:bookmarkEnd w:id="1"/>
    </w:p>
    <w:p w14:paraId="68024AE7" w14:textId="5B423E24" w:rsidR="004514D3" w:rsidRPr="004514D3" w:rsidRDefault="004514D3" w:rsidP="00487AB6">
      <w:pPr>
        <w:spacing w:line="240" w:lineRule="atLeast"/>
        <w:rPr>
          <w:rFonts w:asciiTheme="minorHAnsi" w:hAnsiTheme="minorHAnsi" w:cstheme="minorHAnsi"/>
          <w:sz w:val="22"/>
          <w:szCs w:val="22"/>
        </w:rPr>
      </w:pPr>
      <w:r w:rsidRPr="004514D3">
        <w:rPr>
          <w:rFonts w:asciiTheme="minorHAnsi" w:hAnsiTheme="minorHAnsi" w:cstheme="minorHAnsi"/>
          <w:sz w:val="22"/>
          <w:szCs w:val="22"/>
        </w:rPr>
        <w:t xml:space="preserve">In het kader van de vernieuwing van de riolering in wijk Kruiszwin, Juliandorp, zal ook een rioolgemaal worden geplaatst. De onderzijde van de fundering van dit gemaal </w:t>
      </w:r>
      <w:r w:rsidR="00D968E6">
        <w:rPr>
          <w:rFonts w:asciiTheme="minorHAnsi" w:hAnsiTheme="minorHAnsi" w:cstheme="minorHAnsi"/>
          <w:sz w:val="22"/>
          <w:szCs w:val="22"/>
        </w:rPr>
        <w:t>ligt op</w:t>
      </w:r>
      <w:r w:rsidRPr="004514D3">
        <w:rPr>
          <w:rFonts w:asciiTheme="minorHAnsi" w:hAnsiTheme="minorHAnsi" w:cstheme="minorHAnsi"/>
          <w:sz w:val="22"/>
          <w:szCs w:val="22"/>
        </w:rPr>
        <w:t xml:space="preserve"> NAP -4.37 m, dat wil zeggen 63 cm boven de onderzijde van een laag bestaande uit slappe klei en veen. Zonder bemaling zou deze laag al tijdens de ontgraving opbarsten.</w:t>
      </w:r>
    </w:p>
    <w:p w14:paraId="3B0072A2" w14:textId="09AA579F" w:rsidR="004514D3" w:rsidRPr="004514D3" w:rsidRDefault="004514D3" w:rsidP="00487AB6">
      <w:pPr>
        <w:spacing w:line="240" w:lineRule="atLeast"/>
        <w:rPr>
          <w:rFonts w:asciiTheme="minorHAnsi" w:hAnsiTheme="minorHAnsi" w:cstheme="minorHAnsi"/>
          <w:sz w:val="22"/>
          <w:szCs w:val="22"/>
        </w:rPr>
      </w:pPr>
      <w:r w:rsidRPr="004514D3">
        <w:rPr>
          <w:rFonts w:asciiTheme="minorHAnsi" w:hAnsiTheme="minorHAnsi" w:cstheme="minorHAnsi"/>
          <w:sz w:val="22"/>
          <w:szCs w:val="22"/>
        </w:rPr>
        <w:t>Voor de bemaling</w:t>
      </w:r>
      <w:r w:rsidR="00D968E6">
        <w:rPr>
          <w:rFonts w:asciiTheme="minorHAnsi" w:hAnsiTheme="minorHAnsi" w:cstheme="minorHAnsi"/>
          <w:sz w:val="22"/>
          <w:szCs w:val="22"/>
        </w:rPr>
        <w:t xml:space="preserve"> </w:t>
      </w:r>
      <w:r w:rsidRPr="004514D3">
        <w:rPr>
          <w:rFonts w:asciiTheme="minorHAnsi" w:hAnsiTheme="minorHAnsi" w:cstheme="minorHAnsi"/>
          <w:sz w:val="22"/>
          <w:szCs w:val="22"/>
        </w:rPr>
        <w:t>die noodzakelijk is om opbarsting te voorkomen is door Fa. Beemsterboer (concept 202</w:t>
      </w:r>
      <w:r w:rsidR="00487AB6">
        <w:rPr>
          <w:rFonts w:asciiTheme="minorHAnsi" w:hAnsiTheme="minorHAnsi" w:cstheme="minorHAnsi"/>
          <w:sz w:val="22"/>
          <w:szCs w:val="22"/>
        </w:rPr>
        <w:t>1</w:t>
      </w:r>
      <w:r w:rsidRPr="004514D3">
        <w:rPr>
          <w:rFonts w:asciiTheme="minorHAnsi" w:hAnsiTheme="minorHAnsi" w:cstheme="minorHAnsi"/>
          <w:sz w:val="22"/>
          <w:szCs w:val="22"/>
        </w:rPr>
        <w:t>, zie referentielijst) een bemalingsadvies opgesteld. Op verzoek van de opdrachtgever, gemeente Den Helder is door Nectaerra het advies van Beemsterboer nagelopen, waarvan voorliggend rapport het resultaat is.</w:t>
      </w:r>
    </w:p>
    <w:p w14:paraId="1B3A8E37" w14:textId="0E22D8F4" w:rsidR="004514D3" w:rsidRPr="004514D3" w:rsidRDefault="004514D3" w:rsidP="00487AB6">
      <w:pPr>
        <w:pStyle w:val="NormalWeb"/>
        <w:spacing w:before="60" w:beforeAutospacing="0" w:after="120" w:afterAutospacing="0" w:line="240" w:lineRule="atLeast"/>
        <w:rPr>
          <w:rFonts w:asciiTheme="minorHAnsi" w:hAnsiTheme="minorHAnsi" w:cstheme="minorHAnsi"/>
          <w:sz w:val="22"/>
          <w:szCs w:val="22"/>
          <w:lang w:val="nl-NL"/>
        </w:rPr>
      </w:pPr>
      <w:r w:rsidRPr="004514D3">
        <w:rPr>
          <w:rFonts w:asciiTheme="minorHAnsi" w:hAnsiTheme="minorHAnsi" w:cstheme="minorHAnsi"/>
          <w:sz w:val="22"/>
          <w:szCs w:val="22"/>
          <w:lang w:val="nl-NL"/>
        </w:rPr>
        <w:t>In een eerder rapport (Nectaerra, 202</w:t>
      </w:r>
      <w:r w:rsidR="00487AB6">
        <w:rPr>
          <w:rFonts w:asciiTheme="minorHAnsi" w:hAnsiTheme="minorHAnsi" w:cstheme="minorHAnsi"/>
          <w:sz w:val="22"/>
          <w:szCs w:val="22"/>
          <w:lang w:val="nl-NL"/>
        </w:rPr>
        <w:t>1</w:t>
      </w:r>
      <w:r w:rsidRPr="004514D3">
        <w:rPr>
          <w:rFonts w:asciiTheme="minorHAnsi" w:hAnsiTheme="minorHAnsi" w:cstheme="minorHAnsi"/>
          <w:sz w:val="22"/>
          <w:szCs w:val="22"/>
          <w:lang w:val="nl-NL"/>
        </w:rPr>
        <w:t xml:space="preserve">) is reeds ingegaan op de bemaling voor de te vervangen rioolbuizen zelf. Dat rapport bevat ook een overzicht van de opbouw van de bodem. De essentie van deze opbouw is de aanwezigheid van een ondiepe zandlaag tot ca NAP </w:t>
      </w:r>
      <w:ins w:id="2" w:author="Theo Olsthoorn" w:date="2021-03-05T22:40:00Z">
        <w:r w:rsidR="005315B8">
          <w:rPr>
            <w:rFonts w:asciiTheme="minorHAnsi" w:hAnsiTheme="minorHAnsi" w:cstheme="minorHAnsi"/>
            <w:sz w:val="22"/>
            <w:szCs w:val="22"/>
            <w:lang w:val="nl-NL"/>
          </w:rPr>
          <w:t>-</w:t>
        </w:r>
      </w:ins>
      <w:r w:rsidRPr="004514D3">
        <w:rPr>
          <w:rFonts w:asciiTheme="minorHAnsi" w:hAnsiTheme="minorHAnsi" w:cstheme="minorHAnsi"/>
          <w:sz w:val="22"/>
          <w:szCs w:val="22"/>
          <w:lang w:val="nl-NL"/>
        </w:rPr>
        <w:t>1.2 m waaronder zich een laag slappe klei bevindt met daaronder een dunne veenlaag en daaronder blauwe zeeklei. Dit uit drie slecht doorlatende lagen bestaande pakket wordt in de sondering die in het advies Beemsterboer wordt gebruikt om de bodemopbouw te karakteriseren beschreven als “</w:t>
      </w:r>
      <w:r w:rsidRPr="004514D3">
        <w:rPr>
          <w:rFonts w:asciiTheme="minorHAnsi" w:hAnsiTheme="minorHAnsi" w:cstheme="minorHAnsi"/>
          <w:sz w:val="22"/>
          <w:szCs w:val="22"/>
        </w:rPr>
        <w:t>Slappe formatie bestaande uit klei en een veenlaag</w:t>
      </w:r>
      <w:r w:rsidRPr="004514D3">
        <w:rPr>
          <w:rFonts w:asciiTheme="minorHAnsi" w:hAnsiTheme="minorHAnsi" w:cstheme="minorHAnsi"/>
          <w:sz w:val="22"/>
          <w:szCs w:val="22"/>
          <w:lang w:val="nl-NL"/>
        </w:rPr>
        <w:t xml:space="preserve">” tussen NAP -1.20 en </w:t>
      </w:r>
      <w:r w:rsidRPr="004514D3">
        <w:rPr>
          <w:rFonts w:asciiTheme="minorHAnsi" w:hAnsiTheme="minorHAnsi" w:cstheme="minorHAnsi"/>
          <w:sz w:val="22"/>
          <w:szCs w:val="22"/>
          <w:lang w:val="nl-NL"/>
        </w:rPr>
        <w:lastRenderedPageBreak/>
        <w:t>NAP</w:t>
      </w:r>
      <w:ins w:id="3" w:author="Theo Olsthoorn" w:date="2021-03-05T22:41:00Z">
        <w:r w:rsidR="005315B8">
          <w:rPr>
            <w:rFonts w:asciiTheme="minorHAnsi" w:hAnsiTheme="minorHAnsi" w:cstheme="minorHAnsi"/>
            <w:sz w:val="22"/>
            <w:szCs w:val="22"/>
            <w:lang w:val="nl-NL"/>
          </w:rPr>
          <w:t> </w:t>
        </w:r>
      </w:ins>
      <w:del w:id="4" w:author="Theo Olsthoorn" w:date="2021-03-05T22:41:00Z">
        <w:r w:rsidRPr="004514D3" w:rsidDel="005315B8">
          <w:rPr>
            <w:rFonts w:asciiTheme="minorHAnsi" w:hAnsiTheme="minorHAnsi" w:cstheme="minorHAnsi"/>
            <w:sz w:val="22"/>
            <w:szCs w:val="22"/>
            <w:lang w:val="nl-NL"/>
          </w:rPr>
          <w:delText xml:space="preserve"> </w:delText>
        </w:r>
      </w:del>
      <w:ins w:id="5" w:author="Theo Olsthoorn" w:date="2021-03-05T22:43:00Z">
        <w:r w:rsidR="005315B8">
          <w:rPr>
            <w:rFonts w:asciiTheme="minorHAnsi" w:hAnsiTheme="minorHAnsi" w:cstheme="minorHAnsi"/>
            <w:sz w:val="22"/>
            <w:szCs w:val="22"/>
            <w:lang w:val="nl-NL"/>
          </w:rPr>
          <w:noBreakHyphen/>
        </w:r>
      </w:ins>
      <w:del w:id="6" w:author="Theo Olsthoorn" w:date="2021-03-05T22:42:00Z">
        <w:r w:rsidRPr="004514D3" w:rsidDel="005315B8">
          <w:rPr>
            <w:rFonts w:asciiTheme="minorHAnsi" w:hAnsiTheme="minorHAnsi" w:cstheme="minorHAnsi"/>
            <w:sz w:val="22"/>
            <w:szCs w:val="22"/>
            <w:lang w:val="nl-NL"/>
          </w:rPr>
          <w:delText>-</w:delText>
        </w:r>
      </w:del>
      <w:r w:rsidRPr="004514D3">
        <w:rPr>
          <w:rFonts w:asciiTheme="minorHAnsi" w:hAnsiTheme="minorHAnsi" w:cstheme="minorHAnsi"/>
          <w:sz w:val="22"/>
          <w:szCs w:val="22"/>
          <w:lang w:val="nl-NL"/>
        </w:rPr>
        <w:t>5.0</w:t>
      </w:r>
      <w:ins w:id="7" w:author="Theo Olsthoorn" w:date="2021-03-05T22:40:00Z">
        <w:r w:rsidR="005315B8">
          <w:rPr>
            <w:rFonts w:asciiTheme="minorHAnsi" w:hAnsiTheme="minorHAnsi" w:cstheme="minorHAnsi"/>
            <w:sz w:val="22"/>
            <w:szCs w:val="22"/>
            <w:lang w:val="nl-NL"/>
          </w:rPr>
          <w:t> </w:t>
        </w:r>
      </w:ins>
      <w:del w:id="8" w:author="Theo Olsthoorn" w:date="2021-03-05T22:40:00Z">
        <w:r w:rsidRPr="004514D3" w:rsidDel="005315B8">
          <w:rPr>
            <w:rFonts w:asciiTheme="minorHAnsi" w:hAnsiTheme="minorHAnsi" w:cstheme="minorHAnsi"/>
            <w:sz w:val="22"/>
            <w:szCs w:val="22"/>
            <w:lang w:val="nl-NL"/>
          </w:rPr>
          <w:delText xml:space="preserve"> </w:delText>
        </w:r>
      </w:del>
      <w:r w:rsidRPr="004514D3">
        <w:rPr>
          <w:rFonts w:asciiTheme="minorHAnsi" w:hAnsiTheme="minorHAnsi" w:cstheme="minorHAnsi"/>
          <w:sz w:val="22"/>
          <w:szCs w:val="22"/>
          <w:lang w:val="nl-NL"/>
        </w:rPr>
        <w:t>m. Tussen NAP -5.00 en NAP -17 m bevinden zich fijne leem</w:t>
      </w:r>
      <w:ins w:id="9" w:author="Theo Olsthoorn" w:date="2021-03-05T22:43:00Z">
        <w:r w:rsidR="005315B8">
          <w:rPr>
            <w:rFonts w:asciiTheme="minorHAnsi" w:hAnsiTheme="minorHAnsi" w:cstheme="minorHAnsi"/>
            <w:sz w:val="22"/>
            <w:szCs w:val="22"/>
            <w:lang w:val="nl-NL"/>
          </w:rPr>
          <w:t>-</w:t>
        </w:r>
      </w:ins>
      <w:r w:rsidRPr="004514D3">
        <w:rPr>
          <w:rFonts w:asciiTheme="minorHAnsi" w:hAnsiTheme="minorHAnsi" w:cstheme="minorHAnsi"/>
          <w:sz w:val="22"/>
          <w:szCs w:val="22"/>
          <w:lang w:val="nl-NL"/>
        </w:rPr>
        <w:t xml:space="preserve"> en silt houdende zandlagen, voor het overgrote deel </w:t>
      </w:r>
      <w:r w:rsidR="00146D03">
        <w:rPr>
          <w:rFonts w:asciiTheme="minorHAnsi" w:hAnsiTheme="minorHAnsi" w:cstheme="minorHAnsi"/>
          <w:sz w:val="22"/>
          <w:szCs w:val="22"/>
          <w:lang w:val="nl-NL"/>
        </w:rPr>
        <w:t>Holoc</w:t>
      </w:r>
      <w:r w:rsidRPr="004514D3">
        <w:rPr>
          <w:rFonts w:asciiTheme="minorHAnsi" w:hAnsiTheme="minorHAnsi" w:cstheme="minorHAnsi"/>
          <w:sz w:val="22"/>
          <w:szCs w:val="22"/>
          <w:lang w:val="nl-NL"/>
        </w:rPr>
        <w:t xml:space="preserve">ene </w:t>
      </w:r>
      <w:proofErr w:type="spellStart"/>
      <w:r w:rsidRPr="004514D3">
        <w:rPr>
          <w:rFonts w:asciiTheme="minorHAnsi" w:hAnsiTheme="minorHAnsi" w:cstheme="minorHAnsi"/>
          <w:sz w:val="22"/>
          <w:szCs w:val="22"/>
          <w:lang w:val="nl-NL"/>
        </w:rPr>
        <w:t>wadzanden</w:t>
      </w:r>
      <w:proofErr w:type="spellEnd"/>
      <w:r w:rsidRPr="004514D3">
        <w:rPr>
          <w:rFonts w:asciiTheme="minorHAnsi" w:hAnsiTheme="minorHAnsi" w:cstheme="minorHAnsi"/>
          <w:sz w:val="22"/>
          <w:szCs w:val="22"/>
          <w:lang w:val="nl-NL"/>
        </w:rPr>
        <w:t>. Daaronder tussen NAP -17 en NAP -</w:t>
      </w:r>
      <w:ins w:id="10" w:author="Theo Olsthoorn" w:date="2021-03-05T22:43:00Z">
        <w:r w:rsidR="005315B8">
          <w:rPr>
            <w:rFonts w:asciiTheme="minorHAnsi" w:hAnsiTheme="minorHAnsi" w:cstheme="minorHAnsi"/>
            <w:sz w:val="22"/>
            <w:szCs w:val="22"/>
            <w:lang w:val="nl-NL"/>
          </w:rPr>
          <w:t>1</w:t>
        </w:r>
      </w:ins>
      <w:del w:id="11" w:author="Theo Olsthoorn" w:date="2021-03-05T22:43:00Z">
        <w:r w:rsidRPr="004514D3" w:rsidDel="005315B8">
          <w:rPr>
            <w:rFonts w:asciiTheme="minorHAnsi" w:hAnsiTheme="minorHAnsi" w:cstheme="minorHAnsi"/>
            <w:sz w:val="22"/>
            <w:szCs w:val="22"/>
            <w:lang w:val="nl-NL"/>
          </w:rPr>
          <w:delText>2</w:delText>
        </w:r>
      </w:del>
      <w:r w:rsidRPr="004514D3">
        <w:rPr>
          <w:rFonts w:asciiTheme="minorHAnsi" w:hAnsiTheme="minorHAnsi" w:cstheme="minorHAnsi"/>
          <w:sz w:val="22"/>
          <w:szCs w:val="22"/>
          <w:lang w:val="nl-NL"/>
        </w:rPr>
        <w:t xml:space="preserve">9 m is klei aanwezig, de basis van het </w:t>
      </w:r>
      <w:r w:rsidR="00146D03">
        <w:rPr>
          <w:rFonts w:asciiTheme="minorHAnsi" w:hAnsiTheme="minorHAnsi" w:cstheme="minorHAnsi"/>
          <w:sz w:val="22"/>
          <w:szCs w:val="22"/>
          <w:lang w:val="nl-NL"/>
        </w:rPr>
        <w:t>Holoc</w:t>
      </w:r>
      <w:r w:rsidRPr="004514D3">
        <w:rPr>
          <w:rFonts w:asciiTheme="minorHAnsi" w:hAnsiTheme="minorHAnsi" w:cstheme="minorHAnsi"/>
          <w:sz w:val="22"/>
          <w:szCs w:val="22"/>
          <w:lang w:val="nl-NL"/>
        </w:rPr>
        <w:t xml:space="preserve">een rustend op 200 m </w:t>
      </w:r>
      <w:ins w:id="12" w:author="Theo Olsthoorn" w:date="2021-03-05T22:44:00Z">
        <w:r w:rsidR="005315B8">
          <w:rPr>
            <w:rFonts w:asciiTheme="minorHAnsi" w:hAnsiTheme="minorHAnsi" w:cstheme="minorHAnsi"/>
            <w:sz w:val="22"/>
            <w:szCs w:val="22"/>
            <w:lang w:val="nl-NL"/>
          </w:rPr>
          <w:t>P</w:t>
        </w:r>
      </w:ins>
      <w:del w:id="13" w:author="Theo Olsthoorn" w:date="2021-03-05T22:43:00Z">
        <w:r w:rsidR="00146D03" w:rsidDel="005315B8">
          <w:rPr>
            <w:rFonts w:asciiTheme="minorHAnsi" w:hAnsiTheme="minorHAnsi" w:cstheme="minorHAnsi"/>
            <w:sz w:val="22"/>
            <w:szCs w:val="22"/>
            <w:lang w:val="nl-NL"/>
          </w:rPr>
          <w:delText>P</w:delText>
        </w:r>
      </w:del>
      <w:r w:rsidR="00146D03">
        <w:rPr>
          <w:rFonts w:asciiTheme="minorHAnsi" w:hAnsiTheme="minorHAnsi" w:cstheme="minorHAnsi"/>
          <w:sz w:val="22"/>
          <w:szCs w:val="22"/>
          <w:lang w:val="nl-NL"/>
        </w:rPr>
        <w:t>leist</w:t>
      </w:r>
      <w:r w:rsidRPr="004514D3">
        <w:rPr>
          <w:rFonts w:asciiTheme="minorHAnsi" w:hAnsiTheme="minorHAnsi" w:cstheme="minorHAnsi"/>
          <w:sz w:val="22"/>
          <w:szCs w:val="22"/>
          <w:lang w:val="nl-NL"/>
        </w:rPr>
        <w:t>oceen zand met een duidelijk hogere doorlatendheid.</w:t>
      </w:r>
    </w:p>
    <w:p w14:paraId="1D2C8FB6" w14:textId="3EA8C357" w:rsidR="004514D3" w:rsidRPr="004514D3" w:rsidRDefault="004514D3" w:rsidP="00487AB6">
      <w:pPr>
        <w:pStyle w:val="NormalWeb"/>
        <w:spacing w:before="60" w:beforeAutospacing="0" w:after="120" w:afterAutospacing="0" w:line="240" w:lineRule="atLeast"/>
        <w:rPr>
          <w:rFonts w:asciiTheme="minorHAnsi" w:hAnsiTheme="minorHAnsi" w:cstheme="minorHAnsi"/>
          <w:sz w:val="22"/>
          <w:szCs w:val="22"/>
          <w:lang w:val="nl-NL"/>
        </w:rPr>
      </w:pPr>
      <w:r w:rsidRPr="004514D3">
        <w:rPr>
          <w:rFonts w:asciiTheme="minorHAnsi" w:hAnsiTheme="minorHAnsi" w:cstheme="minorHAnsi"/>
          <w:sz w:val="22"/>
          <w:szCs w:val="22"/>
          <w:lang w:val="nl-NL"/>
        </w:rPr>
        <w:t xml:space="preserve">Ter voorkoming van opbarsten van de bodem van de bouwkuip moet derhalve de laag met fijne </w:t>
      </w:r>
      <w:r w:rsidR="00146D03">
        <w:rPr>
          <w:rFonts w:asciiTheme="minorHAnsi" w:hAnsiTheme="minorHAnsi" w:cstheme="minorHAnsi"/>
          <w:sz w:val="22"/>
          <w:szCs w:val="22"/>
          <w:lang w:val="nl-NL"/>
        </w:rPr>
        <w:t>Holoc</w:t>
      </w:r>
      <w:r w:rsidRPr="004514D3">
        <w:rPr>
          <w:rFonts w:asciiTheme="minorHAnsi" w:hAnsiTheme="minorHAnsi" w:cstheme="minorHAnsi"/>
          <w:sz w:val="22"/>
          <w:szCs w:val="22"/>
          <w:lang w:val="nl-NL"/>
        </w:rPr>
        <w:t xml:space="preserve">ene zanden worden bemalen. Aangezien het water in deze zanden zeer zout is, moet het bemalingswater uit deze laag worden geretourneerd, waarvoor alleen het diepere </w:t>
      </w:r>
      <w:ins w:id="14" w:author="Theo Olsthoorn" w:date="2021-03-05T22:44:00Z">
        <w:r w:rsidR="005315B8">
          <w:rPr>
            <w:rFonts w:asciiTheme="minorHAnsi" w:hAnsiTheme="minorHAnsi" w:cstheme="minorHAnsi"/>
            <w:sz w:val="22"/>
            <w:szCs w:val="22"/>
            <w:lang w:val="nl-NL"/>
          </w:rPr>
          <w:t>P</w:t>
        </w:r>
      </w:ins>
      <w:del w:id="15" w:author="Theo Olsthoorn" w:date="2021-03-05T22:44:00Z">
        <w:r w:rsidR="00146D03" w:rsidDel="005315B8">
          <w:rPr>
            <w:rFonts w:asciiTheme="minorHAnsi" w:hAnsiTheme="minorHAnsi" w:cstheme="minorHAnsi"/>
            <w:sz w:val="22"/>
            <w:szCs w:val="22"/>
            <w:lang w:val="nl-NL"/>
          </w:rPr>
          <w:delText>P</w:delText>
        </w:r>
      </w:del>
      <w:r w:rsidR="00146D03">
        <w:rPr>
          <w:rFonts w:asciiTheme="minorHAnsi" w:hAnsiTheme="minorHAnsi" w:cstheme="minorHAnsi"/>
          <w:sz w:val="22"/>
          <w:szCs w:val="22"/>
          <w:lang w:val="nl-NL"/>
        </w:rPr>
        <w:t>leist</w:t>
      </w:r>
      <w:r w:rsidRPr="004514D3">
        <w:rPr>
          <w:rFonts w:asciiTheme="minorHAnsi" w:hAnsiTheme="minorHAnsi" w:cstheme="minorHAnsi"/>
          <w:sz w:val="22"/>
          <w:szCs w:val="22"/>
          <w:lang w:val="nl-NL"/>
        </w:rPr>
        <w:t>ocene pakket beneden NAP -19 m in aanmerking komt.  Dit leidt tot de compacte bemaling die Beemsterboer adviseert</w:t>
      </w:r>
      <w:r w:rsidR="00487AB6">
        <w:rPr>
          <w:rFonts w:asciiTheme="minorHAnsi" w:hAnsiTheme="minorHAnsi" w:cstheme="minorHAnsi"/>
          <w:sz w:val="22"/>
          <w:szCs w:val="22"/>
          <w:lang w:val="nl-NL"/>
        </w:rPr>
        <w:t>, b</w:t>
      </w:r>
      <w:r w:rsidRPr="004514D3">
        <w:rPr>
          <w:rFonts w:asciiTheme="minorHAnsi" w:hAnsiTheme="minorHAnsi" w:cstheme="minorHAnsi"/>
          <w:sz w:val="22"/>
          <w:szCs w:val="22"/>
          <w:lang w:val="nl-NL"/>
        </w:rPr>
        <w:t>estaande uit:</w:t>
      </w:r>
    </w:p>
    <w:p w14:paraId="5191F296" w14:textId="77777777" w:rsidR="004514D3" w:rsidRPr="004514D3" w:rsidRDefault="004514D3" w:rsidP="00487AB6">
      <w:pPr>
        <w:pStyle w:val="ListParagraph"/>
        <w:numPr>
          <w:ilvl w:val="0"/>
          <w:numId w:val="32"/>
        </w:numPr>
        <w:spacing w:before="60" w:after="120" w:line="240" w:lineRule="atLeast"/>
        <w:jc w:val="left"/>
        <w:rPr>
          <w:rFonts w:asciiTheme="minorHAnsi" w:hAnsiTheme="minorHAnsi" w:cstheme="minorHAnsi"/>
          <w:sz w:val="22"/>
          <w:szCs w:val="22"/>
        </w:rPr>
      </w:pPr>
      <w:r w:rsidRPr="004514D3">
        <w:rPr>
          <w:rFonts w:asciiTheme="minorHAnsi" w:hAnsiTheme="minorHAnsi" w:cstheme="minorHAnsi"/>
          <w:sz w:val="22"/>
          <w:szCs w:val="22"/>
        </w:rPr>
        <w:t>Een ondiepe bemaling voor het grondwater boven de slappe laag (tot NAP -1.20 m).</w:t>
      </w:r>
    </w:p>
    <w:p w14:paraId="67144A8B" w14:textId="3342EBB2" w:rsidR="004514D3" w:rsidRPr="004514D3" w:rsidRDefault="004514D3" w:rsidP="00487AB6">
      <w:pPr>
        <w:pStyle w:val="ListParagraph"/>
        <w:numPr>
          <w:ilvl w:val="0"/>
          <w:numId w:val="32"/>
        </w:numPr>
        <w:spacing w:before="60" w:after="120" w:line="240" w:lineRule="atLeast"/>
        <w:jc w:val="left"/>
        <w:rPr>
          <w:rFonts w:asciiTheme="minorHAnsi" w:hAnsiTheme="minorHAnsi" w:cstheme="minorHAnsi"/>
          <w:sz w:val="22"/>
          <w:szCs w:val="22"/>
        </w:rPr>
      </w:pPr>
      <w:r w:rsidRPr="004514D3">
        <w:rPr>
          <w:rFonts w:asciiTheme="minorHAnsi" w:hAnsiTheme="minorHAnsi" w:cstheme="minorHAnsi"/>
          <w:sz w:val="22"/>
          <w:szCs w:val="22"/>
        </w:rPr>
        <w:t xml:space="preserve">Een spanningsbemaling voor het grondwater onder de slappe laag binnen het </w:t>
      </w:r>
      <w:r w:rsidR="00146D03">
        <w:rPr>
          <w:rFonts w:asciiTheme="minorHAnsi" w:hAnsiTheme="minorHAnsi" w:cstheme="minorHAnsi"/>
          <w:sz w:val="22"/>
          <w:szCs w:val="22"/>
        </w:rPr>
        <w:t>Holoc</w:t>
      </w:r>
      <w:r w:rsidRPr="004514D3">
        <w:rPr>
          <w:rFonts w:asciiTheme="minorHAnsi" w:hAnsiTheme="minorHAnsi" w:cstheme="minorHAnsi"/>
          <w:sz w:val="22"/>
          <w:szCs w:val="22"/>
        </w:rPr>
        <w:t>een (NAP-5.0 tot NAP -17 m)</w:t>
      </w:r>
    </w:p>
    <w:p w14:paraId="107C9F79" w14:textId="5D0C61BF" w:rsidR="004514D3" w:rsidRPr="004514D3" w:rsidRDefault="004514D3" w:rsidP="00487AB6">
      <w:pPr>
        <w:pStyle w:val="ListParagraph"/>
        <w:numPr>
          <w:ilvl w:val="0"/>
          <w:numId w:val="32"/>
        </w:numPr>
        <w:spacing w:before="60" w:after="120" w:line="240" w:lineRule="atLeast"/>
        <w:jc w:val="left"/>
        <w:rPr>
          <w:rFonts w:asciiTheme="minorHAnsi" w:hAnsiTheme="minorHAnsi" w:cstheme="minorHAnsi"/>
          <w:sz w:val="22"/>
          <w:szCs w:val="22"/>
        </w:rPr>
      </w:pPr>
      <w:bookmarkStart w:id="16" w:name="_Ref65366830"/>
      <w:r w:rsidRPr="004514D3">
        <w:rPr>
          <w:rFonts w:asciiTheme="minorHAnsi" w:hAnsiTheme="minorHAnsi" w:cstheme="minorHAnsi"/>
          <w:sz w:val="22"/>
          <w:szCs w:val="22"/>
        </w:rPr>
        <w:t xml:space="preserve">Een retourbemaling waarmee het water van de spanningsbemaling moet worden geïnjecteerd in het </w:t>
      </w:r>
      <w:r w:rsidR="00146D03">
        <w:rPr>
          <w:rFonts w:asciiTheme="minorHAnsi" w:hAnsiTheme="minorHAnsi" w:cstheme="minorHAnsi"/>
          <w:sz w:val="22"/>
          <w:szCs w:val="22"/>
        </w:rPr>
        <w:t>Pleist</w:t>
      </w:r>
      <w:r w:rsidRPr="004514D3">
        <w:rPr>
          <w:rFonts w:asciiTheme="minorHAnsi" w:hAnsiTheme="minorHAnsi" w:cstheme="minorHAnsi"/>
          <w:sz w:val="22"/>
          <w:szCs w:val="22"/>
        </w:rPr>
        <w:t>oceen (beneden NAP -19 m).</w:t>
      </w:r>
      <w:bookmarkEnd w:id="16"/>
    </w:p>
    <w:p w14:paraId="17FEAACB" w14:textId="7777777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noProof/>
          <w:sz w:val="22"/>
          <w:szCs w:val="22"/>
        </w:rPr>
        <w:drawing>
          <wp:inline distT="0" distB="0" distL="0" distR="0" wp14:anchorId="29D88562" wp14:editId="727318A5">
            <wp:extent cx="2047875" cy="2778363"/>
            <wp:effectExtent l="0" t="0" r="0" b="317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7880" cy="2805504"/>
                    </a:xfrm>
                    <a:prstGeom prst="rect">
                      <a:avLst/>
                    </a:prstGeom>
                    <a:noFill/>
                    <a:ln>
                      <a:noFill/>
                    </a:ln>
                  </pic:spPr>
                </pic:pic>
              </a:graphicData>
            </a:graphic>
          </wp:inline>
        </w:drawing>
      </w:r>
    </w:p>
    <w:p w14:paraId="1FEAEC50" w14:textId="41F083EA" w:rsidR="004514D3" w:rsidRPr="004514D3" w:rsidRDefault="004514D3" w:rsidP="004514D3">
      <w:pPr>
        <w:pStyle w:val="Caption"/>
        <w:rPr>
          <w:rFonts w:cstheme="minorHAnsi"/>
        </w:rPr>
      </w:pPr>
      <w:bookmarkStart w:id="17" w:name="_Ref65279619"/>
      <w:r w:rsidRPr="004514D3">
        <w:rPr>
          <w:rFonts w:cstheme="minorHAnsi"/>
        </w:rPr>
        <w:t xml:space="preserve">Figuur </w:t>
      </w:r>
      <w:r w:rsidRPr="004514D3">
        <w:rPr>
          <w:rFonts w:cstheme="minorHAnsi"/>
        </w:rPr>
        <w:fldChar w:fldCharType="begin"/>
      </w:r>
      <w:r w:rsidRPr="004514D3">
        <w:rPr>
          <w:rFonts w:cstheme="minorHAnsi"/>
        </w:rPr>
        <w:instrText xml:space="preserve"> SEQ Figuur \* ARABIC </w:instrText>
      </w:r>
      <w:r w:rsidRPr="004514D3">
        <w:rPr>
          <w:rFonts w:cstheme="minorHAnsi"/>
        </w:rPr>
        <w:fldChar w:fldCharType="separate"/>
      </w:r>
      <w:r w:rsidR="0040577F">
        <w:rPr>
          <w:rFonts w:cstheme="minorHAnsi"/>
          <w:noProof/>
        </w:rPr>
        <w:t>1</w:t>
      </w:r>
      <w:r w:rsidRPr="004514D3">
        <w:rPr>
          <w:rFonts w:cstheme="minorHAnsi"/>
          <w:noProof/>
        </w:rPr>
        <w:fldChar w:fldCharType="end"/>
      </w:r>
      <w:bookmarkEnd w:id="17"/>
      <w:r w:rsidRPr="004514D3">
        <w:rPr>
          <w:rFonts w:cstheme="minorHAnsi"/>
        </w:rPr>
        <w:t>: Laagopbouw boven NAP -35 m met bouwput met 15 cm dikke drainagelaag plus ondiepe vacuümbemaling, onttrekkingsputten en retourputten (let op</w:t>
      </w:r>
      <w:r w:rsidR="00276631">
        <w:rPr>
          <w:rFonts w:cstheme="minorHAnsi"/>
        </w:rPr>
        <w:t xml:space="preserve">; </w:t>
      </w:r>
      <w:r w:rsidRPr="004514D3">
        <w:rPr>
          <w:rFonts w:cstheme="minorHAnsi"/>
        </w:rPr>
        <w:t>de horizontale schaal is tweemaal zo klein als de verticale). Voor toelichting zie tekst.</w:t>
      </w:r>
    </w:p>
    <w:p w14:paraId="1278863E" w14:textId="5FF20030" w:rsidR="004514D3" w:rsidRPr="004514D3" w:rsidRDefault="004514D3" w:rsidP="004514D3">
      <w:pPr>
        <w:pStyle w:val="Heading2"/>
        <w:rPr>
          <w:szCs w:val="22"/>
        </w:rPr>
      </w:pPr>
      <w:bookmarkStart w:id="18" w:name="_Toc65446016"/>
      <w:r w:rsidRPr="004514D3">
        <w:rPr>
          <w:szCs w:val="22"/>
        </w:rPr>
        <w:t>Ondiepe bemaling</w:t>
      </w:r>
      <w:bookmarkEnd w:id="18"/>
    </w:p>
    <w:p w14:paraId="34C2AF72" w14:textId="10333C88" w:rsidR="004514D3" w:rsidRPr="004514D3" w:rsidRDefault="004514D3" w:rsidP="00487AB6">
      <w:pPr>
        <w:spacing w:line="240" w:lineRule="atLeast"/>
        <w:rPr>
          <w:rFonts w:asciiTheme="minorHAnsi" w:hAnsiTheme="minorHAnsi" w:cstheme="minorHAnsi"/>
          <w:sz w:val="22"/>
          <w:szCs w:val="22"/>
        </w:rPr>
      </w:pPr>
      <w:r w:rsidRPr="004514D3">
        <w:rPr>
          <w:rFonts w:asciiTheme="minorHAnsi" w:hAnsiTheme="minorHAnsi" w:cstheme="minorHAnsi"/>
          <w:sz w:val="22"/>
          <w:szCs w:val="22"/>
        </w:rPr>
        <w:t xml:space="preserve">Ondiepe bemaling tot NAP -1.20 m van de toplaag door middel van ingespoten bronnen op 2 m </w:t>
      </w:r>
      <w:proofErr w:type="spellStart"/>
      <w:r w:rsidRPr="004514D3">
        <w:rPr>
          <w:rFonts w:asciiTheme="minorHAnsi" w:hAnsiTheme="minorHAnsi" w:cstheme="minorHAnsi"/>
          <w:sz w:val="22"/>
          <w:szCs w:val="22"/>
        </w:rPr>
        <w:t>h.o.h</w:t>
      </w:r>
      <w:proofErr w:type="spellEnd"/>
      <w:r w:rsidRPr="004514D3">
        <w:rPr>
          <w:rFonts w:asciiTheme="minorHAnsi" w:hAnsiTheme="minorHAnsi" w:cstheme="minorHAnsi"/>
          <w:sz w:val="22"/>
          <w:szCs w:val="22"/>
        </w:rPr>
        <w:t xml:space="preserve">. rond de bouwput. Daar is op zich geen enkel bezwaar tegen, maar het staat wel vast dat deze putten een deel van het op de slappe laag aanstromende grondwater zal laten passeren. Hierdoor zal permanent water op de slappe laag uit de bouwkuipwand treden wat zonder maatregelen afkalving van de bouwputrand </w:t>
      </w:r>
      <w:r w:rsidR="00487AB6">
        <w:rPr>
          <w:rFonts w:asciiTheme="minorHAnsi" w:hAnsiTheme="minorHAnsi" w:cstheme="minorHAnsi"/>
          <w:sz w:val="22"/>
          <w:szCs w:val="22"/>
        </w:rPr>
        <w:t>kan veroorzaken. E</w:t>
      </w:r>
      <w:r w:rsidRPr="004514D3">
        <w:rPr>
          <w:rFonts w:asciiTheme="minorHAnsi" w:hAnsiTheme="minorHAnsi" w:cstheme="minorHAnsi"/>
          <w:sz w:val="22"/>
          <w:szCs w:val="22"/>
        </w:rPr>
        <w:t xml:space="preserve">en drain rond de bouwput op de slappe laag aangebracht </w:t>
      </w:r>
      <w:r w:rsidR="00487AB6">
        <w:rPr>
          <w:rFonts w:asciiTheme="minorHAnsi" w:hAnsiTheme="minorHAnsi" w:cstheme="minorHAnsi"/>
          <w:sz w:val="22"/>
          <w:szCs w:val="22"/>
        </w:rPr>
        <w:t xml:space="preserve">kan daarom </w:t>
      </w:r>
      <w:r w:rsidRPr="004514D3">
        <w:rPr>
          <w:rFonts w:asciiTheme="minorHAnsi" w:hAnsiTheme="minorHAnsi" w:cstheme="minorHAnsi"/>
          <w:sz w:val="22"/>
          <w:szCs w:val="22"/>
        </w:rPr>
        <w:t xml:space="preserve">noodzakelijk blijken om te kunnen werken. Een dergelijke drain kan ook de gehele ondiepe bemaling met de ingespoten putjes vervangen en zal onder gegeven </w:t>
      </w:r>
      <w:r w:rsidR="00487AB6">
        <w:rPr>
          <w:rFonts w:asciiTheme="minorHAnsi" w:hAnsiTheme="minorHAnsi" w:cstheme="minorHAnsi"/>
          <w:sz w:val="22"/>
          <w:szCs w:val="22"/>
        </w:rPr>
        <w:t>condities</w:t>
      </w:r>
      <w:r w:rsidRPr="004514D3">
        <w:rPr>
          <w:rFonts w:asciiTheme="minorHAnsi" w:hAnsiTheme="minorHAnsi" w:cstheme="minorHAnsi"/>
          <w:sz w:val="22"/>
          <w:szCs w:val="22"/>
        </w:rPr>
        <w:t xml:space="preserve"> beter functioneren.</w:t>
      </w:r>
    </w:p>
    <w:p w14:paraId="2BD187B9" w14:textId="3F2BC101" w:rsidR="004514D3" w:rsidRPr="004514D3" w:rsidRDefault="004514D3" w:rsidP="004514D3">
      <w:pPr>
        <w:pStyle w:val="Heading2"/>
        <w:rPr>
          <w:szCs w:val="22"/>
        </w:rPr>
      </w:pPr>
      <w:bookmarkStart w:id="19" w:name="_Toc65446017"/>
      <w:r w:rsidRPr="004514D3">
        <w:rPr>
          <w:szCs w:val="22"/>
        </w:rPr>
        <w:t>Spanningsbemaling</w:t>
      </w:r>
      <w:bookmarkEnd w:id="19"/>
    </w:p>
    <w:p w14:paraId="501100ED" w14:textId="5D7FF65D"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De onderzijde van de fundering van het rioolgemaal komt op NAP -4.37 m.</w:t>
      </w:r>
      <w:r w:rsidR="008473DE">
        <w:rPr>
          <w:rFonts w:asciiTheme="minorHAnsi" w:hAnsiTheme="minorHAnsi" w:cstheme="minorHAnsi"/>
          <w:sz w:val="22"/>
          <w:szCs w:val="22"/>
        </w:rPr>
        <w:t xml:space="preserve"> </w:t>
      </w:r>
      <w:r w:rsidRPr="004514D3">
        <w:rPr>
          <w:rFonts w:asciiTheme="minorHAnsi" w:hAnsiTheme="minorHAnsi" w:cstheme="minorHAnsi"/>
          <w:sz w:val="22"/>
          <w:szCs w:val="22"/>
        </w:rPr>
        <w:t>De bodemopbouw op en onder deze ontgravingsdiepte betreft klei/veen tot NAP -5.0 m (laagdikte 63 cm). Fa. Beemsterboer adviseert om na het ontgraven een zandbed met drain aan te leggen ten behoeve van het afvoeren van stagnerend hemel- en of grondwater.</w:t>
      </w:r>
    </w:p>
    <w:p w14:paraId="375D6DAC" w14:textId="75C538BD"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 xml:space="preserve">Ervan uitgaande dat dit gebeurt, moet rekening worden gehouden met een extra ontgraving van ca. 15 cm voor </w:t>
      </w:r>
      <w:r w:rsidR="008473DE">
        <w:rPr>
          <w:rFonts w:asciiTheme="minorHAnsi" w:hAnsiTheme="minorHAnsi" w:cstheme="minorHAnsi"/>
          <w:sz w:val="22"/>
          <w:szCs w:val="22"/>
        </w:rPr>
        <w:t xml:space="preserve">het </w:t>
      </w:r>
      <w:r w:rsidRPr="004514D3">
        <w:rPr>
          <w:rFonts w:asciiTheme="minorHAnsi" w:hAnsiTheme="minorHAnsi" w:cstheme="minorHAnsi"/>
          <w:sz w:val="22"/>
          <w:szCs w:val="22"/>
        </w:rPr>
        <w:t xml:space="preserve">aan te brengen zandbed met drain. Dit is krap. De beloopbaarheid van dit zand zal echter slecht zijn omdat dit onvermijdelijk capillair vol staat met water aangezien naast hemelwater </w:t>
      </w:r>
      <w:r w:rsidR="008473DE">
        <w:rPr>
          <w:rFonts w:asciiTheme="minorHAnsi" w:hAnsiTheme="minorHAnsi" w:cstheme="minorHAnsi"/>
          <w:sz w:val="22"/>
          <w:szCs w:val="22"/>
        </w:rPr>
        <w:t xml:space="preserve">ook </w:t>
      </w:r>
      <w:r w:rsidRPr="004514D3">
        <w:rPr>
          <w:rFonts w:asciiTheme="minorHAnsi" w:hAnsiTheme="minorHAnsi" w:cstheme="minorHAnsi"/>
          <w:sz w:val="22"/>
          <w:szCs w:val="22"/>
        </w:rPr>
        <w:t>grondwater via de bovenrand van de bouwkuip, en via de slappe laag</w:t>
      </w:r>
      <w:r w:rsidR="008473DE">
        <w:rPr>
          <w:rFonts w:asciiTheme="minorHAnsi" w:hAnsiTheme="minorHAnsi" w:cstheme="minorHAnsi"/>
          <w:sz w:val="22"/>
          <w:szCs w:val="22"/>
        </w:rPr>
        <w:t>, toestroomt</w:t>
      </w:r>
      <w:r w:rsidRPr="004514D3">
        <w:rPr>
          <w:rFonts w:asciiTheme="minorHAnsi" w:hAnsiTheme="minorHAnsi" w:cstheme="minorHAnsi"/>
          <w:sz w:val="22"/>
          <w:szCs w:val="22"/>
        </w:rPr>
        <w:t xml:space="preserve">. Voor de werkbaarheid zullen </w:t>
      </w:r>
      <w:r w:rsidR="008473DE">
        <w:rPr>
          <w:rFonts w:asciiTheme="minorHAnsi" w:hAnsiTheme="minorHAnsi" w:cstheme="minorHAnsi"/>
          <w:sz w:val="22"/>
          <w:szCs w:val="22"/>
        </w:rPr>
        <w:t xml:space="preserve">waarschijnlijk </w:t>
      </w:r>
      <w:r w:rsidRPr="004514D3">
        <w:rPr>
          <w:rFonts w:asciiTheme="minorHAnsi" w:hAnsiTheme="minorHAnsi" w:cstheme="minorHAnsi"/>
          <w:sz w:val="22"/>
          <w:szCs w:val="22"/>
        </w:rPr>
        <w:t>loopplanken noodzakelijk zijn.</w:t>
      </w:r>
    </w:p>
    <w:p w14:paraId="164536B4" w14:textId="07B4C699"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Beemsterboer houdt geen rekening met een extra ontgraving van 15 cm om de ruimte te creëren die nodig is voor de drainerende zandlaag op de putbodem. Dit is mogelijk te billijken omdat de overdiepte slechts kort tijd aanwezig zal zijn. Echter gezien de geringe dikte van de slappe laag onder de funderingsplaat</w:t>
      </w:r>
      <w:r w:rsidR="00692953">
        <w:rPr>
          <w:rFonts w:asciiTheme="minorHAnsi" w:hAnsiTheme="minorHAnsi" w:cstheme="minorHAnsi"/>
          <w:sz w:val="22"/>
          <w:szCs w:val="22"/>
        </w:rPr>
        <w:t>,</w:t>
      </w:r>
      <w:r w:rsidRPr="004514D3">
        <w:rPr>
          <w:rFonts w:asciiTheme="minorHAnsi" w:hAnsiTheme="minorHAnsi" w:cstheme="minorHAnsi"/>
          <w:sz w:val="22"/>
          <w:szCs w:val="22"/>
        </w:rPr>
        <w:t xml:space="preserve"> namelijk slechts 0.63 m, </w:t>
      </w:r>
      <w:r w:rsidR="00692953">
        <w:rPr>
          <w:rFonts w:asciiTheme="minorHAnsi" w:hAnsiTheme="minorHAnsi" w:cstheme="minorHAnsi"/>
          <w:sz w:val="22"/>
          <w:szCs w:val="22"/>
        </w:rPr>
        <w:t>moet</w:t>
      </w:r>
      <w:r w:rsidRPr="004514D3">
        <w:rPr>
          <w:rFonts w:asciiTheme="minorHAnsi" w:hAnsiTheme="minorHAnsi" w:cstheme="minorHAnsi"/>
          <w:sz w:val="22"/>
          <w:szCs w:val="22"/>
        </w:rPr>
        <w:t xml:space="preserve"> voor deze kortstondige overdiepte gedurende welke de dikte van de slappe laag onder de bouwkuip nog slechts ca. 48 cm zal zijn</w:t>
      </w:r>
      <w:r w:rsidR="00692953">
        <w:rPr>
          <w:rFonts w:asciiTheme="minorHAnsi" w:hAnsiTheme="minorHAnsi" w:cstheme="minorHAnsi"/>
          <w:sz w:val="22"/>
          <w:szCs w:val="22"/>
        </w:rPr>
        <w:t>,</w:t>
      </w:r>
      <w:r w:rsidRPr="004514D3">
        <w:rPr>
          <w:rFonts w:asciiTheme="minorHAnsi" w:hAnsiTheme="minorHAnsi" w:cstheme="minorHAnsi"/>
          <w:sz w:val="22"/>
          <w:szCs w:val="22"/>
        </w:rPr>
        <w:t xml:space="preserve"> wel rekening </w:t>
      </w:r>
      <w:r w:rsidR="00692953">
        <w:rPr>
          <w:rFonts w:asciiTheme="minorHAnsi" w:hAnsiTheme="minorHAnsi" w:cstheme="minorHAnsi"/>
          <w:sz w:val="22"/>
          <w:szCs w:val="22"/>
        </w:rPr>
        <w:t>worden gehouden</w:t>
      </w:r>
      <w:r w:rsidRPr="004514D3">
        <w:rPr>
          <w:rFonts w:asciiTheme="minorHAnsi" w:hAnsiTheme="minorHAnsi" w:cstheme="minorHAnsi"/>
          <w:sz w:val="22"/>
          <w:szCs w:val="22"/>
        </w:rPr>
        <w:t>, want de situatie is kritisch voor opbarsten.</w:t>
      </w:r>
    </w:p>
    <w:p w14:paraId="78505B59" w14:textId="09E5E05A"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 xml:space="preserve">De gemeten stijghoogte in lagen 3 en 4 was resp. NAP -0.56 en -0.40 m. De stijghoogte verloopt echter gedurende het jaar. Het is daarom verstandig om rekening te houden met maximale waarden. Het is bovendien onwaarschijnlijk dat de stijghoogte in laag 3 en 4 verschillend zouden zijn. Het is in feite fysisch niet mogelijk dat de stijghoogte in laag 3 lager is dan zowel die in laag 1 en laag 4. Rekening houdend met variatie van de stijghoogte gedurende het jaar, kan beter </w:t>
      </w:r>
      <w:r w:rsidR="00692953">
        <w:rPr>
          <w:rFonts w:asciiTheme="minorHAnsi" w:hAnsiTheme="minorHAnsi" w:cstheme="minorHAnsi"/>
          <w:sz w:val="22"/>
          <w:szCs w:val="22"/>
        </w:rPr>
        <w:t xml:space="preserve">conservatief </w:t>
      </w:r>
      <w:r w:rsidRPr="004514D3">
        <w:rPr>
          <w:rFonts w:asciiTheme="minorHAnsi" w:hAnsiTheme="minorHAnsi" w:cstheme="minorHAnsi"/>
          <w:sz w:val="22"/>
          <w:szCs w:val="22"/>
        </w:rPr>
        <w:t>worden uitgegaan van een stijghoogte van NAP -0.2 m in lagen 2 en 3.</w:t>
      </w:r>
    </w:p>
    <w:p w14:paraId="3DCD5BDE" w14:textId="503EA77F"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Beemsterboer rekent gezien hun uitkomsten met 1500 kg/m</w:t>
      </w:r>
      <w:r w:rsidRPr="004514D3">
        <w:rPr>
          <w:rFonts w:asciiTheme="minorHAnsi" w:hAnsiTheme="minorHAnsi" w:cstheme="minorHAnsi"/>
          <w:sz w:val="22"/>
          <w:szCs w:val="22"/>
          <w:vertAlign w:val="superscript"/>
        </w:rPr>
        <w:t>3</w:t>
      </w:r>
      <w:r w:rsidRPr="004514D3">
        <w:rPr>
          <w:rFonts w:asciiTheme="minorHAnsi" w:hAnsiTheme="minorHAnsi" w:cstheme="minorHAnsi"/>
          <w:sz w:val="22"/>
          <w:szCs w:val="22"/>
        </w:rPr>
        <w:t xml:space="preserve"> voor de natte dichtheid van de slappe laag, wat veilig is te noemen. De waterdruk onder de slappe laag is dan bij gemeten stijghoogte van NAP -0.56 m gelijk aan 4.44 mwk en de daarbij berekende effectieve korrelspanning zou dan -3.50 mwk bedragen. De door Beemsterboer voorgestelde verlaging van 3.80 m leidt derhalve tot een positieve effectieve korrelspanning gelijk aan 0.3 mwk. Neemt men echter veiligheidshalve de stijghoogte voor bepaling van de waterdruk onder de slappe laag gelijk aan NAP -0.2 m, dan is de waterdruk onder de slappe laag gelijk aan 4.80 mwk en de daarbij berekende effectieve spanning gelijk aan -3.86 mwk. Om ook in dit geval een positieve korrelspanning van 0.3 mwk onder de slappe laag te behouden is dan een verlaging van 4.16 m nodig, afgerond 4.20 m in plaats van 3.80 m. Zolang de bovengenoemde drainagelaag niet is aangebracht moet bovendien een extra verlaging worden opgeteld gelijk aan de dikte van de drainagelaag. Bij 15 cm overdiepte voor de drainagelaag wordt de benodigde aanvangsverlaging derhalve 4.35 m in plaats van 3.80 m. Dit is een belangrijk punt omdat de dikte van de resterende slappe laag zo gering is nl. </w:t>
      </w:r>
      <m:oMath>
        <m:r>
          <m:rPr>
            <m:sty m:val="p"/>
          </m:rPr>
          <w:rPr>
            <w:rFonts w:ascii="Cambria Math" w:hAnsi="Cambria Math" w:cstheme="minorHAnsi"/>
            <w:sz w:val="22"/>
            <w:szCs w:val="22"/>
          </w:rPr>
          <m:t>63 -15= 48</m:t>
        </m:r>
      </m:oMath>
      <w:r w:rsidRPr="004514D3">
        <w:rPr>
          <w:rFonts w:asciiTheme="minorHAnsi" w:eastAsiaTheme="minorEastAsia" w:hAnsiTheme="minorHAnsi" w:cstheme="minorHAnsi"/>
          <w:sz w:val="22"/>
          <w:szCs w:val="22"/>
        </w:rPr>
        <w:t xml:space="preserve"> </w:t>
      </w:r>
      <w:r w:rsidRPr="004514D3">
        <w:rPr>
          <w:rFonts w:asciiTheme="minorHAnsi" w:hAnsiTheme="minorHAnsi" w:cstheme="minorHAnsi"/>
          <w:sz w:val="22"/>
          <w:szCs w:val="22"/>
        </w:rPr>
        <w:t xml:space="preserve">cm, dat hier geen enkel risico mee mag worden genomen. De bijbehorende stijghoogte is NAP -0.2 m – 4.35 m = NAP – 4.55 m. Dit is de stijghoogte die overal onder de bouwkuip in het </w:t>
      </w:r>
      <w:r w:rsidR="00146D03">
        <w:rPr>
          <w:rFonts w:asciiTheme="minorHAnsi" w:hAnsiTheme="minorHAnsi" w:cstheme="minorHAnsi"/>
          <w:sz w:val="22"/>
          <w:szCs w:val="22"/>
        </w:rPr>
        <w:t>Holoc</w:t>
      </w:r>
      <w:r w:rsidRPr="004514D3">
        <w:rPr>
          <w:rFonts w:asciiTheme="minorHAnsi" w:hAnsiTheme="minorHAnsi" w:cstheme="minorHAnsi"/>
          <w:sz w:val="22"/>
          <w:szCs w:val="22"/>
        </w:rPr>
        <w:t xml:space="preserve">ene zand maximaal mag worden toegelaten. Een belangrijk criterium is of dit kan worden gerealiseerd met de geplande bemalingsputten zonder dat daarbij het filter van de putten lucht gaat happen. De bovenkant van het filter is voorzien op NAP -6 m. </w:t>
      </w:r>
    </w:p>
    <w:p w14:paraId="0A4A3B47" w14:textId="7777777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Fa. Beemsterboer berekent voorts de benodigde verlaging van 1.81 m in laag 4. Deze is voor het bemalingsadvies niet van belang omdat de verlaging in laag 3 verre dominant is en beide lagen met elkaar in directe verbinding staan gezien de samenstelling van de bodemlagen.</w:t>
      </w:r>
    </w:p>
    <w:p w14:paraId="5CD0CE49" w14:textId="0F72046C"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 xml:space="preserve">De bemaling van de </w:t>
      </w:r>
      <w:r w:rsidR="00146D03">
        <w:rPr>
          <w:rFonts w:asciiTheme="minorHAnsi" w:hAnsiTheme="minorHAnsi" w:cstheme="minorHAnsi"/>
          <w:sz w:val="22"/>
          <w:szCs w:val="22"/>
        </w:rPr>
        <w:t>Holoc</w:t>
      </w:r>
      <w:r w:rsidRPr="004514D3">
        <w:rPr>
          <w:rFonts w:asciiTheme="minorHAnsi" w:hAnsiTheme="minorHAnsi" w:cstheme="minorHAnsi"/>
          <w:sz w:val="22"/>
          <w:szCs w:val="22"/>
        </w:rPr>
        <w:t>ene lagen 3 en 4 zal plaats vinden met twee putten, boorgat 350 mm, filter 125 mm tussen NAP -6.0 m tot NAP -13.0 m (7 m), beide met een capaciteit van 60 m</w:t>
      </w:r>
      <w:r w:rsidRPr="004514D3">
        <w:rPr>
          <w:rFonts w:asciiTheme="minorHAnsi" w:hAnsiTheme="minorHAnsi" w:cstheme="minorHAnsi"/>
          <w:sz w:val="22"/>
          <w:szCs w:val="22"/>
          <w:vertAlign w:val="superscript"/>
        </w:rPr>
        <w:t>3</w:t>
      </w:r>
      <w:r w:rsidRPr="004514D3">
        <w:rPr>
          <w:rFonts w:asciiTheme="minorHAnsi" w:hAnsiTheme="minorHAnsi" w:cstheme="minorHAnsi"/>
          <w:sz w:val="22"/>
          <w:szCs w:val="22"/>
        </w:rPr>
        <w:t>/h.</w:t>
      </w:r>
    </w:p>
    <w:p w14:paraId="5186A8E6" w14:textId="5A4F67B5" w:rsidR="004514D3" w:rsidRPr="004514D3" w:rsidRDefault="004514D3" w:rsidP="004514D3">
      <w:pPr>
        <w:pStyle w:val="Heading2"/>
        <w:rPr>
          <w:szCs w:val="22"/>
        </w:rPr>
      </w:pPr>
      <w:bookmarkStart w:id="20" w:name="_Toc65446018"/>
      <w:r w:rsidRPr="004514D3">
        <w:rPr>
          <w:szCs w:val="22"/>
        </w:rPr>
        <w:t>Retourbemaling</w:t>
      </w:r>
      <w:bookmarkEnd w:id="20"/>
    </w:p>
    <w:p w14:paraId="360A6C5A" w14:textId="7777777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Het water uit de twee onttrekkingsputten zal worden geretourneerd met twee retourputten op minimaal 10 m afstand van de onttrekkingsputten. Boorgat 350 mm, filter 125 mm, filterdiepte NAP -20.0 tot -30.0 m (10 m).</w:t>
      </w:r>
    </w:p>
    <w:p w14:paraId="48EB88A5" w14:textId="682C9CE9"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 xml:space="preserve">Door de aanwezigheid van een zandlaag boven het filter waarin bovendien de stijghoogte sterk wordt verlaagd is er nauwelijks risico op achterloops raken van de retourputten. </w:t>
      </w:r>
      <w:r w:rsidR="00026837">
        <w:rPr>
          <w:rFonts w:asciiTheme="minorHAnsi" w:hAnsiTheme="minorHAnsi" w:cstheme="minorHAnsi"/>
          <w:sz w:val="22"/>
          <w:szCs w:val="22"/>
        </w:rPr>
        <w:t>O</w:t>
      </w:r>
      <w:r w:rsidRPr="004514D3">
        <w:rPr>
          <w:rFonts w:asciiTheme="minorHAnsi" w:hAnsiTheme="minorHAnsi" w:cstheme="minorHAnsi"/>
          <w:sz w:val="22"/>
          <w:szCs w:val="22"/>
        </w:rPr>
        <w:t xml:space="preserve">m lek door de overdruk rond de retourputten tegen door onderzijde van de kleilaag zoveel mogelijk te voorkomen </w:t>
      </w:r>
      <w:r w:rsidR="00026837">
        <w:rPr>
          <w:rFonts w:asciiTheme="minorHAnsi" w:hAnsiTheme="minorHAnsi" w:cstheme="minorHAnsi"/>
          <w:sz w:val="22"/>
          <w:szCs w:val="22"/>
        </w:rPr>
        <w:t xml:space="preserve">is het toch </w:t>
      </w:r>
      <w:r w:rsidRPr="004514D3">
        <w:rPr>
          <w:rFonts w:asciiTheme="minorHAnsi" w:hAnsiTheme="minorHAnsi" w:cstheme="minorHAnsi"/>
          <w:sz w:val="22"/>
          <w:szCs w:val="22"/>
        </w:rPr>
        <w:t>aan te bevelen om het filter van de retourputten 2 m dieper te plaatsen, dus van NAP -22 tot -32 m.</w:t>
      </w:r>
    </w:p>
    <w:p w14:paraId="0EE5F484" w14:textId="646A048B" w:rsidR="004514D3" w:rsidRPr="004514D3" w:rsidRDefault="004514D3" w:rsidP="004514D3">
      <w:pPr>
        <w:pStyle w:val="Heading1"/>
        <w:rPr>
          <w:sz w:val="22"/>
          <w:szCs w:val="22"/>
        </w:rPr>
      </w:pPr>
      <w:bookmarkStart w:id="21" w:name="_Toc65446019"/>
      <w:r w:rsidRPr="004514D3">
        <w:rPr>
          <w:sz w:val="22"/>
          <w:szCs w:val="22"/>
        </w:rPr>
        <w:t>Monitoring</w:t>
      </w:r>
      <w:bookmarkEnd w:id="21"/>
    </w:p>
    <w:p w14:paraId="26E225E0" w14:textId="09AAFEC6"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 xml:space="preserve">Er staat verder niets over in het advies Beemsterboer, maar gezien het risico van opbarsten lijkt monitoring toch wel noodzakelijk. Om zeker te zijn dat de vereiste stijghoogte wordt bereikt onder de gehele bouwput dient een waarnemingsput te worden geplaatst of, wat in dit geval praktischer is, een waarnemingsfilter in het boorgat van de retourputten te worden meegenomen en afgesteld aan de bovenzijde van de </w:t>
      </w:r>
      <w:r w:rsidR="00146D03">
        <w:rPr>
          <w:rFonts w:asciiTheme="minorHAnsi" w:hAnsiTheme="minorHAnsi" w:cstheme="minorHAnsi"/>
          <w:sz w:val="22"/>
          <w:szCs w:val="22"/>
        </w:rPr>
        <w:t>Holoc</w:t>
      </w:r>
      <w:r w:rsidRPr="004514D3">
        <w:rPr>
          <w:rFonts w:asciiTheme="minorHAnsi" w:hAnsiTheme="minorHAnsi" w:cstheme="minorHAnsi"/>
          <w:sz w:val="22"/>
          <w:szCs w:val="22"/>
        </w:rPr>
        <w:t>ene zanden op NAP -5.5 tot -6.0 m. Wanneer de stijghoogte in deze filters goed is, dan is dat overal onder de bouwput ook het geval.</w:t>
      </w:r>
    </w:p>
    <w:p w14:paraId="4CD3C583" w14:textId="3435AF6A"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Het is daarnaast verstandig om ook een waarnemingsfilter rond NAP -20 m te hebben om de druk buiten de retourputten te monitoren. Het meten van de druk in de retourputten zelf is wel essentieel om te volgen of zij niet verstoppen</w:t>
      </w:r>
      <w:r w:rsidR="004A0B51">
        <w:rPr>
          <w:rFonts w:asciiTheme="minorHAnsi" w:hAnsiTheme="minorHAnsi" w:cstheme="minorHAnsi"/>
          <w:sz w:val="22"/>
          <w:szCs w:val="22"/>
        </w:rPr>
        <w:t>. H</w:t>
      </w:r>
      <w:r w:rsidRPr="004514D3">
        <w:rPr>
          <w:rFonts w:asciiTheme="minorHAnsi" w:hAnsiTheme="minorHAnsi" w:cstheme="minorHAnsi"/>
          <w:sz w:val="22"/>
          <w:szCs w:val="22"/>
        </w:rPr>
        <w:t>ier zijn echter geen afzonderlijke waarnemingsfilters voor nodig.</w:t>
      </w:r>
    </w:p>
    <w:p w14:paraId="734D02D6" w14:textId="2D92BC7C" w:rsidR="004514D3" w:rsidRPr="004514D3" w:rsidRDefault="004514D3" w:rsidP="004514D3">
      <w:pPr>
        <w:pStyle w:val="Heading1"/>
        <w:rPr>
          <w:sz w:val="22"/>
          <w:szCs w:val="22"/>
        </w:rPr>
      </w:pPr>
      <w:bookmarkStart w:id="22" w:name="_Toc65446020"/>
      <w:r w:rsidRPr="004514D3">
        <w:rPr>
          <w:sz w:val="22"/>
          <w:szCs w:val="22"/>
        </w:rPr>
        <w:t>Het waterbezwaar van de bemaling (pompdebiet)</w:t>
      </w:r>
      <w:bookmarkEnd w:id="22"/>
    </w:p>
    <w:p w14:paraId="6C72BA2F" w14:textId="7777777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De ondiepe bemaling wijst zichzelf en behoeft geen nadere beschouwing.</w:t>
      </w:r>
    </w:p>
    <w:p w14:paraId="085D9364" w14:textId="7777777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Het waterbezwaar (pompdebiet) van de spanningsbemaling tussen NAP -6 en -13 m is niet a priori bekend. De pompcapaciteit in elk van de twee putten in deze laag wordt door Fa. Beemsterboer op 60 m</w:t>
      </w:r>
      <w:r w:rsidRPr="004514D3">
        <w:rPr>
          <w:rFonts w:asciiTheme="minorHAnsi" w:hAnsiTheme="minorHAnsi" w:cstheme="minorHAnsi"/>
          <w:sz w:val="22"/>
          <w:szCs w:val="22"/>
          <w:vertAlign w:val="superscript"/>
        </w:rPr>
        <w:t>3</w:t>
      </w:r>
      <w:r w:rsidRPr="004514D3">
        <w:rPr>
          <w:rFonts w:asciiTheme="minorHAnsi" w:hAnsiTheme="minorHAnsi" w:cstheme="minorHAnsi"/>
          <w:sz w:val="22"/>
          <w:szCs w:val="22"/>
        </w:rPr>
        <w:t>/h gesteld. Fa. Beemsterboer geeft in haar rapport geen nadere onderbouwing of een berekeningsgrondslag.</w:t>
      </w:r>
    </w:p>
    <w:p w14:paraId="08EC0F9D" w14:textId="7777777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De berekening van de spanningsbemaling zou eenvoudig zijn indien de hydraulische eigenschappen van de verschillende lagen bekend zouden zijn. Dat is echter niet het geval. Er kan dus slechts een bemaling worden berekend op basis van schattingen van deze eigenschappen. Er zal dus in de praktijk nog fijnregeling nodig zijn.</w:t>
      </w:r>
    </w:p>
    <w:p w14:paraId="631FBAEC" w14:textId="0A9752A6"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De hydraulische bodemeigenschappen zijn onderbouwd geschat in Nectaerra (2020). Voor de bodemopbouw bij het aan te leggen rioolgemaal komen deze grondsoorteigenschappen uit op</w:t>
      </w:r>
      <w:r w:rsidR="004A0B51">
        <w:rPr>
          <w:rFonts w:asciiTheme="minorHAnsi" w:hAnsiTheme="minorHAnsi" w:cstheme="minorHAnsi"/>
          <w:sz w:val="22"/>
          <w:szCs w:val="22"/>
        </w:rPr>
        <w:t>:</w:t>
      </w:r>
    </w:p>
    <w:p w14:paraId="5352D51D" w14:textId="46090719" w:rsidR="004514D3" w:rsidRPr="004514D3" w:rsidRDefault="004514D3" w:rsidP="004514D3">
      <w:pPr>
        <w:pStyle w:val="Caption"/>
        <w:keepNext/>
        <w:rPr>
          <w:rFonts w:cstheme="minorHAnsi"/>
        </w:rPr>
      </w:pPr>
      <w:bookmarkStart w:id="23" w:name="_Ref65279657"/>
      <w:r w:rsidRPr="004514D3">
        <w:rPr>
          <w:rFonts w:cstheme="minorHAnsi"/>
        </w:rPr>
        <w:t xml:space="preserve">Tabel </w:t>
      </w:r>
      <w:r w:rsidRPr="004514D3">
        <w:rPr>
          <w:rFonts w:cstheme="minorHAnsi"/>
        </w:rPr>
        <w:fldChar w:fldCharType="begin"/>
      </w:r>
      <w:r w:rsidRPr="004514D3">
        <w:rPr>
          <w:rFonts w:cstheme="minorHAnsi"/>
        </w:rPr>
        <w:instrText xml:space="preserve"> SEQ Tabel \* ARABIC </w:instrText>
      </w:r>
      <w:r w:rsidRPr="004514D3">
        <w:rPr>
          <w:rFonts w:cstheme="minorHAnsi"/>
        </w:rPr>
        <w:fldChar w:fldCharType="separate"/>
      </w:r>
      <w:r w:rsidR="0040577F">
        <w:rPr>
          <w:rFonts w:cstheme="minorHAnsi"/>
          <w:noProof/>
        </w:rPr>
        <w:t>1</w:t>
      </w:r>
      <w:r w:rsidRPr="004514D3">
        <w:rPr>
          <w:rFonts w:cstheme="minorHAnsi"/>
          <w:noProof/>
        </w:rPr>
        <w:fldChar w:fldCharType="end"/>
      </w:r>
      <w:bookmarkEnd w:id="23"/>
      <w:r w:rsidRPr="004514D3">
        <w:rPr>
          <w:rFonts w:cstheme="minorHAnsi"/>
        </w:rPr>
        <w:t xml:space="preserve">: In de berekening gebruikte bodemeigenschappen (zie ook </w:t>
      </w:r>
      <w:proofErr w:type="spellStart"/>
      <w:r w:rsidRPr="004514D3">
        <w:rPr>
          <w:rFonts w:cstheme="minorHAnsi"/>
        </w:rPr>
        <w:t>Nectaerra</w:t>
      </w:r>
      <w:proofErr w:type="spellEnd"/>
      <w:r w:rsidRPr="004514D3">
        <w:rPr>
          <w:rFonts w:cstheme="minorHAnsi"/>
        </w:rPr>
        <w:t>, 202</w:t>
      </w:r>
      <w:r w:rsidR="004A0B51">
        <w:rPr>
          <w:rFonts w:cstheme="minorHAnsi"/>
        </w:rPr>
        <w:t>1</w:t>
      </w:r>
      <w:r w:rsidRPr="004514D3">
        <w:rPr>
          <w:rFonts w:cstheme="minorHAnsi"/>
        </w:rPr>
        <w:t>).</w:t>
      </w:r>
      <w:ins w:id="24" w:author="Theo Olsthoorn" w:date="2021-03-05T23:00:00Z">
        <w:r w:rsidR="00BD565F">
          <w:rPr>
            <w:rFonts w:cstheme="minorHAnsi"/>
          </w:rPr>
          <w:t xml:space="preserve"> De specifieke bergingsco</w:t>
        </w:r>
      </w:ins>
      <w:ins w:id="25" w:author="Theo Olsthoorn" w:date="2021-03-05T23:01:00Z">
        <w:r w:rsidR="00BD565F">
          <w:rPr>
            <w:rFonts w:cstheme="minorHAnsi"/>
          </w:rPr>
          <w:t>ë</w:t>
        </w:r>
      </w:ins>
      <w:ins w:id="26" w:author="Theo Olsthoorn" w:date="2021-03-05T23:00:00Z">
        <w:r w:rsidR="00BD565F">
          <w:rPr>
            <w:rFonts w:cstheme="minorHAnsi"/>
          </w:rPr>
          <w:t>ffici</w:t>
        </w:r>
      </w:ins>
      <w:ins w:id="27" w:author="Theo Olsthoorn" w:date="2021-03-05T23:01:00Z">
        <w:r w:rsidR="00BD565F">
          <w:rPr>
            <w:rFonts w:cstheme="minorHAnsi"/>
          </w:rPr>
          <w:t>ë</w:t>
        </w:r>
      </w:ins>
      <w:ins w:id="28" w:author="Theo Olsthoorn" w:date="2021-03-05T23:00:00Z">
        <w:r w:rsidR="00BD565F">
          <w:rPr>
            <w:rFonts w:cstheme="minorHAnsi"/>
          </w:rPr>
          <w:t>nt voor de slecht doorl</w:t>
        </w:r>
      </w:ins>
      <w:ins w:id="29" w:author="Theo Olsthoorn" w:date="2021-03-05T23:01:00Z">
        <w:r w:rsidR="00BD565F">
          <w:rPr>
            <w:rFonts w:cstheme="minorHAnsi"/>
          </w:rPr>
          <w:t>atende lagen is in de berekeningen zoals te doen gebruikelijk op nul gehouden.</w:t>
        </w:r>
      </w:ins>
      <w:ins w:id="30" w:author="Theo Olsthoorn" w:date="2021-03-05T23:02:00Z">
        <w:r w:rsidR="00BD565F">
          <w:rPr>
            <w:rFonts w:cstheme="minorHAnsi"/>
          </w:rPr>
          <w:t xml:space="preserve"> De verticale doorlatendheid van de zandlagen speelt in de uitgevoerde analytische modellering geen rol.</w:t>
        </w:r>
      </w:ins>
    </w:p>
    <w:p w14:paraId="2BC68A29" w14:textId="7777777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noProof/>
          <w:sz w:val="22"/>
          <w:szCs w:val="22"/>
        </w:rPr>
        <w:drawing>
          <wp:inline distT="0" distB="0" distL="0" distR="0" wp14:anchorId="77DA32EC" wp14:editId="20D03711">
            <wp:extent cx="6705600" cy="942975"/>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2"/>
                    <a:stretch>
                      <a:fillRect/>
                    </a:stretch>
                  </pic:blipFill>
                  <pic:spPr>
                    <a:xfrm>
                      <a:off x="0" y="0"/>
                      <a:ext cx="6711013" cy="943736"/>
                    </a:xfrm>
                    <a:prstGeom prst="rect">
                      <a:avLst/>
                    </a:prstGeom>
                  </pic:spPr>
                </pic:pic>
              </a:graphicData>
            </a:graphic>
          </wp:inline>
        </w:drawing>
      </w:r>
    </w:p>
    <w:p w14:paraId="7AAF0B73" w14:textId="65CEFFE3"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 xml:space="preserve">De bouwput met rioolgemaal is hieronder gegeven, waarbij 1 m rond het feitelijke gemaal is genomen om de breedte en lengte van de bouwput te bepalen; deze gedraagt dan 4.30 x 4.30 m. Voor de berekening zijn de twee winputten ‘P1’ en ‘P2’ diagonaal tegenover elkaar geplaatst, evenals de twee retourput ‘R1’ en ‘R2’ (zie </w:t>
      </w:r>
      <w:r w:rsidRPr="004514D3">
        <w:rPr>
          <w:rFonts w:asciiTheme="minorHAnsi" w:hAnsiTheme="minorHAnsi" w:cstheme="minorHAnsi"/>
          <w:sz w:val="22"/>
          <w:szCs w:val="22"/>
        </w:rPr>
        <w:fldChar w:fldCharType="begin"/>
      </w:r>
      <w:r w:rsidRPr="004514D3">
        <w:rPr>
          <w:rFonts w:asciiTheme="minorHAnsi" w:hAnsiTheme="minorHAnsi" w:cstheme="minorHAnsi"/>
          <w:sz w:val="22"/>
          <w:szCs w:val="22"/>
        </w:rPr>
        <w:instrText xml:space="preserve"> REF _Ref65278199 \h  \* MERGEFORMAT </w:instrText>
      </w:r>
      <w:r w:rsidRPr="004514D3">
        <w:rPr>
          <w:rFonts w:asciiTheme="minorHAnsi" w:hAnsiTheme="minorHAnsi" w:cstheme="minorHAnsi"/>
          <w:sz w:val="22"/>
          <w:szCs w:val="22"/>
        </w:rPr>
      </w:r>
      <w:r w:rsidRPr="004514D3">
        <w:rPr>
          <w:rFonts w:asciiTheme="minorHAnsi" w:hAnsiTheme="minorHAnsi" w:cstheme="minorHAnsi"/>
          <w:sz w:val="22"/>
          <w:szCs w:val="22"/>
        </w:rPr>
        <w:fldChar w:fldCharType="separate"/>
      </w:r>
      <w:r w:rsidR="0040577F" w:rsidRPr="004514D3">
        <w:rPr>
          <w:rFonts w:asciiTheme="minorHAnsi" w:hAnsiTheme="minorHAnsi" w:cstheme="minorHAnsi"/>
          <w:sz w:val="22"/>
          <w:szCs w:val="22"/>
        </w:rPr>
        <w:t xml:space="preserve">Figuur </w:t>
      </w:r>
      <w:r w:rsidR="0040577F" w:rsidRPr="0040577F">
        <w:rPr>
          <w:rFonts w:asciiTheme="minorHAnsi" w:hAnsiTheme="minorHAnsi" w:cstheme="minorHAnsi"/>
          <w:noProof/>
          <w:sz w:val="22"/>
          <w:szCs w:val="22"/>
        </w:rPr>
        <w:t>2</w:t>
      </w:r>
      <w:r w:rsidR="0040577F" w:rsidRPr="004514D3">
        <w:rPr>
          <w:rFonts w:asciiTheme="minorHAnsi" w:hAnsiTheme="minorHAnsi" w:cstheme="minorHAnsi"/>
          <w:sz w:val="22"/>
          <w:szCs w:val="22"/>
        </w:rPr>
        <w:t>: Bovenaanzicht bouwkuip (oranje) met gemaal (grijs), twee putten voor de spanningsbemaling (P1 en P2) en twee putten voor de retourbemaling (R1 en R2)</w:t>
      </w:r>
      <w:r w:rsidRPr="004514D3">
        <w:rPr>
          <w:rFonts w:asciiTheme="minorHAnsi" w:hAnsiTheme="minorHAnsi" w:cstheme="minorHAnsi"/>
          <w:sz w:val="22"/>
          <w:szCs w:val="22"/>
        </w:rPr>
        <w:fldChar w:fldCharType="end"/>
      </w:r>
      <w:r w:rsidRPr="004514D3">
        <w:rPr>
          <w:rFonts w:asciiTheme="minorHAnsi" w:hAnsiTheme="minorHAnsi" w:cstheme="minorHAnsi"/>
          <w:sz w:val="22"/>
          <w:szCs w:val="22"/>
        </w:rPr>
        <w:t>. De putten bevinden zich ter hoogte van de buitenzijde van de bouwkuip (in x-richting) en op 1.5 m van de rand van de bouwkuip in y-richting). Dit geeft maximale garantie dat de verlaging onder de bouwput wordt bereikt bij de meest compacte, praktische opstelling van de putten. Uiteraard kan in de praktijk voor een wat afwijkende opstelling worden gekozen.</w:t>
      </w:r>
    </w:p>
    <w:p w14:paraId="285742B3" w14:textId="77777777" w:rsidR="004514D3" w:rsidRPr="004514D3" w:rsidRDefault="004514D3" w:rsidP="004514D3">
      <w:pPr>
        <w:keepNext/>
        <w:rPr>
          <w:rFonts w:asciiTheme="minorHAnsi" w:hAnsiTheme="minorHAnsi" w:cstheme="minorHAnsi"/>
          <w:sz w:val="22"/>
          <w:szCs w:val="22"/>
        </w:rPr>
      </w:pPr>
      <w:r w:rsidRPr="004514D3">
        <w:rPr>
          <w:rFonts w:asciiTheme="minorHAnsi" w:hAnsiTheme="minorHAnsi" w:cstheme="minorHAnsi"/>
          <w:noProof/>
          <w:sz w:val="22"/>
          <w:szCs w:val="22"/>
        </w:rPr>
        <w:drawing>
          <wp:inline distT="0" distB="0" distL="0" distR="0" wp14:anchorId="274AA544" wp14:editId="75B2EAD5">
            <wp:extent cx="3340100" cy="2514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3"/>
                    <a:stretch>
                      <a:fillRect/>
                    </a:stretch>
                  </pic:blipFill>
                  <pic:spPr>
                    <a:xfrm>
                      <a:off x="0" y="0"/>
                      <a:ext cx="3340100" cy="2514600"/>
                    </a:xfrm>
                    <a:prstGeom prst="rect">
                      <a:avLst/>
                    </a:prstGeom>
                  </pic:spPr>
                </pic:pic>
              </a:graphicData>
            </a:graphic>
          </wp:inline>
        </w:drawing>
      </w:r>
    </w:p>
    <w:p w14:paraId="36A693B0" w14:textId="2DF370DC" w:rsidR="004514D3" w:rsidRPr="004514D3" w:rsidRDefault="004514D3" w:rsidP="004514D3">
      <w:pPr>
        <w:pStyle w:val="Caption"/>
        <w:rPr>
          <w:rFonts w:cstheme="minorHAnsi"/>
        </w:rPr>
      </w:pPr>
      <w:bookmarkStart w:id="31" w:name="_Ref65279621"/>
      <w:bookmarkStart w:id="32" w:name="_Ref65278199"/>
      <w:r w:rsidRPr="004514D3">
        <w:rPr>
          <w:rFonts w:cstheme="minorHAnsi"/>
        </w:rPr>
        <w:t xml:space="preserve">Figuur </w:t>
      </w:r>
      <w:r w:rsidRPr="004514D3">
        <w:rPr>
          <w:rFonts w:cstheme="minorHAnsi"/>
        </w:rPr>
        <w:fldChar w:fldCharType="begin"/>
      </w:r>
      <w:r w:rsidRPr="004514D3">
        <w:rPr>
          <w:rFonts w:cstheme="minorHAnsi"/>
        </w:rPr>
        <w:instrText xml:space="preserve"> SEQ Figuur \* ARABIC </w:instrText>
      </w:r>
      <w:r w:rsidRPr="004514D3">
        <w:rPr>
          <w:rFonts w:cstheme="minorHAnsi"/>
        </w:rPr>
        <w:fldChar w:fldCharType="separate"/>
      </w:r>
      <w:r w:rsidR="0040577F">
        <w:rPr>
          <w:rFonts w:cstheme="minorHAnsi"/>
          <w:noProof/>
        </w:rPr>
        <w:t>2</w:t>
      </w:r>
      <w:r w:rsidRPr="004514D3">
        <w:rPr>
          <w:rFonts w:cstheme="minorHAnsi"/>
          <w:noProof/>
        </w:rPr>
        <w:fldChar w:fldCharType="end"/>
      </w:r>
      <w:bookmarkEnd w:id="31"/>
      <w:r w:rsidRPr="004514D3">
        <w:rPr>
          <w:rFonts w:cstheme="minorHAnsi"/>
        </w:rPr>
        <w:t>: Bovenaanzicht bouwkuip (oranje) met gemaal (grijs), twee putten voor de spanningsbemaling (P1 en P2) en twee putten voor de retourbemaling (R1 en R2)</w:t>
      </w:r>
      <w:bookmarkEnd w:id="32"/>
    </w:p>
    <w:p w14:paraId="2F7C856E" w14:textId="714E347C"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Wanneer we de stijghoogten in het hart van de bouwput berekenen met de bodemgegevens zoals hiervoor getabelleerd, met 2x60 m</w:t>
      </w:r>
      <w:r w:rsidRPr="004514D3">
        <w:rPr>
          <w:rFonts w:asciiTheme="minorHAnsi" w:hAnsiTheme="minorHAnsi" w:cstheme="minorHAnsi"/>
          <w:sz w:val="22"/>
          <w:szCs w:val="22"/>
          <w:vertAlign w:val="superscript"/>
        </w:rPr>
        <w:t>3</w:t>
      </w:r>
      <w:r w:rsidRPr="004514D3">
        <w:rPr>
          <w:rFonts w:asciiTheme="minorHAnsi" w:hAnsiTheme="minorHAnsi" w:cstheme="minorHAnsi"/>
          <w:sz w:val="22"/>
          <w:szCs w:val="22"/>
        </w:rPr>
        <w:t>/u onttrekking in de 2 putten voor de spanningsbemaling (NAP -6 - -13) en eveneens 2x60 m</w:t>
      </w:r>
      <w:r w:rsidRPr="004514D3">
        <w:rPr>
          <w:rFonts w:asciiTheme="minorHAnsi" w:hAnsiTheme="minorHAnsi" w:cstheme="minorHAnsi"/>
          <w:sz w:val="22"/>
          <w:szCs w:val="22"/>
          <w:vertAlign w:val="superscript"/>
        </w:rPr>
        <w:t>3</w:t>
      </w:r>
      <w:r w:rsidRPr="004514D3">
        <w:rPr>
          <w:rFonts w:asciiTheme="minorHAnsi" w:hAnsiTheme="minorHAnsi" w:cstheme="minorHAnsi"/>
          <w:sz w:val="22"/>
          <w:szCs w:val="22"/>
        </w:rPr>
        <w:t xml:space="preserve">/u teruggebracht in de 2 retourputten, dan ontstaat het volgende verloop in de tijd voor de grondwaterstand in de toplaag en de stijghoogte in de </w:t>
      </w:r>
      <w:r w:rsidR="00146D03">
        <w:rPr>
          <w:rFonts w:asciiTheme="minorHAnsi" w:hAnsiTheme="minorHAnsi" w:cstheme="minorHAnsi"/>
          <w:sz w:val="22"/>
          <w:szCs w:val="22"/>
        </w:rPr>
        <w:t>Holoc</w:t>
      </w:r>
      <w:r w:rsidRPr="004514D3">
        <w:rPr>
          <w:rFonts w:asciiTheme="minorHAnsi" w:hAnsiTheme="minorHAnsi" w:cstheme="minorHAnsi"/>
          <w:sz w:val="22"/>
          <w:szCs w:val="22"/>
        </w:rPr>
        <w:t xml:space="preserve">ene zandlaag en in het </w:t>
      </w:r>
      <w:r w:rsidR="00146D03">
        <w:rPr>
          <w:rFonts w:asciiTheme="minorHAnsi" w:hAnsiTheme="minorHAnsi" w:cstheme="minorHAnsi"/>
          <w:sz w:val="22"/>
          <w:szCs w:val="22"/>
        </w:rPr>
        <w:t>Pleist</w:t>
      </w:r>
      <w:r w:rsidRPr="004514D3">
        <w:rPr>
          <w:rFonts w:asciiTheme="minorHAnsi" w:hAnsiTheme="minorHAnsi" w:cstheme="minorHAnsi"/>
          <w:sz w:val="22"/>
          <w:szCs w:val="22"/>
        </w:rPr>
        <w:t>oceen daaronder</w:t>
      </w:r>
      <w:r w:rsidR="004A0B51">
        <w:rPr>
          <w:rFonts w:asciiTheme="minorHAnsi" w:hAnsiTheme="minorHAnsi" w:cstheme="minorHAnsi"/>
          <w:sz w:val="22"/>
          <w:szCs w:val="22"/>
        </w:rPr>
        <w:t xml:space="preserve"> (zie </w:t>
      </w:r>
      <w:r w:rsidR="004A0B51">
        <w:rPr>
          <w:rFonts w:asciiTheme="minorHAnsi" w:hAnsiTheme="minorHAnsi" w:cstheme="minorHAnsi"/>
          <w:sz w:val="22"/>
          <w:szCs w:val="22"/>
        </w:rPr>
        <w:fldChar w:fldCharType="begin"/>
      </w:r>
      <w:r w:rsidR="004A0B51">
        <w:rPr>
          <w:rFonts w:asciiTheme="minorHAnsi" w:hAnsiTheme="minorHAnsi" w:cstheme="minorHAnsi"/>
          <w:sz w:val="22"/>
          <w:szCs w:val="22"/>
        </w:rPr>
        <w:instrText xml:space="preserve"> REF _Ref65443171 \h </w:instrText>
      </w:r>
      <w:r w:rsidR="004A0B51">
        <w:rPr>
          <w:rFonts w:asciiTheme="minorHAnsi" w:hAnsiTheme="minorHAnsi" w:cstheme="minorHAnsi"/>
          <w:sz w:val="22"/>
          <w:szCs w:val="22"/>
        </w:rPr>
      </w:r>
      <w:r w:rsidR="004A0B51">
        <w:rPr>
          <w:rFonts w:asciiTheme="minorHAnsi" w:hAnsiTheme="minorHAnsi" w:cstheme="minorHAnsi"/>
          <w:sz w:val="22"/>
          <w:szCs w:val="22"/>
        </w:rPr>
        <w:fldChar w:fldCharType="separate"/>
      </w:r>
      <w:r w:rsidR="0040577F" w:rsidRPr="004514D3">
        <w:rPr>
          <w:rFonts w:asciiTheme="minorHAnsi" w:hAnsiTheme="minorHAnsi" w:cstheme="minorHAnsi"/>
          <w:sz w:val="22"/>
          <w:szCs w:val="22"/>
        </w:rPr>
        <w:t xml:space="preserve">Figuur </w:t>
      </w:r>
      <w:r w:rsidR="0040577F">
        <w:rPr>
          <w:rFonts w:cstheme="minorHAnsi"/>
          <w:noProof/>
        </w:rPr>
        <w:t>4</w:t>
      </w:r>
      <w:r w:rsidR="004A0B51">
        <w:rPr>
          <w:rFonts w:asciiTheme="minorHAnsi" w:hAnsiTheme="minorHAnsi" w:cstheme="minorHAnsi"/>
          <w:sz w:val="22"/>
          <w:szCs w:val="22"/>
        </w:rPr>
        <w:fldChar w:fldCharType="end"/>
      </w:r>
      <w:r w:rsidR="004A0B51">
        <w:rPr>
          <w:rFonts w:asciiTheme="minorHAnsi" w:hAnsiTheme="minorHAnsi" w:cstheme="minorHAnsi"/>
          <w:sz w:val="22"/>
          <w:szCs w:val="22"/>
        </w:rPr>
        <w:t>)</w:t>
      </w:r>
      <w:r w:rsidRPr="004514D3">
        <w:rPr>
          <w:rFonts w:asciiTheme="minorHAnsi" w:hAnsiTheme="minorHAnsi" w:cstheme="minorHAnsi"/>
          <w:sz w:val="22"/>
          <w:szCs w:val="22"/>
        </w:rPr>
        <w:t xml:space="preserve">. De stijghoogte in het </w:t>
      </w:r>
      <w:r w:rsidR="00146D03">
        <w:rPr>
          <w:rFonts w:asciiTheme="minorHAnsi" w:hAnsiTheme="minorHAnsi" w:cstheme="minorHAnsi"/>
          <w:sz w:val="22"/>
          <w:szCs w:val="22"/>
        </w:rPr>
        <w:t>Pleist</w:t>
      </w:r>
      <w:r w:rsidRPr="004514D3">
        <w:rPr>
          <w:rFonts w:asciiTheme="minorHAnsi" w:hAnsiTheme="minorHAnsi" w:cstheme="minorHAnsi"/>
          <w:sz w:val="22"/>
          <w:szCs w:val="22"/>
        </w:rPr>
        <w:t xml:space="preserve">oceen gaat uiteraard omhoog. Bij de berekening (zie resultaat voor het hart van de bouwput in </w:t>
      </w:r>
      <w:r w:rsidRPr="004514D3">
        <w:rPr>
          <w:rFonts w:asciiTheme="minorHAnsi" w:hAnsiTheme="minorHAnsi" w:cstheme="minorHAnsi"/>
          <w:sz w:val="22"/>
          <w:szCs w:val="22"/>
        </w:rPr>
        <w:fldChar w:fldCharType="begin"/>
      </w:r>
      <w:r w:rsidRPr="004514D3">
        <w:rPr>
          <w:rFonts w:asciiTheme="minorHAnsi" w:hAnsiTheme="minorHAnsi" w:cstheme="minorHAnsi"/>
          <w:sz w:val="22"/>
          <w:szCs w:val="22"/>
        </w:rPr>
        <w:instrText xml:space="preserve"> REF _Ref65279559 \h  \* MERGEFORMAT </w:instrText>
      </w:r>
      <w:r w:rsidRPr="004514D3">
        <w:rPr>
          <w:rFonts w:asciiTheme="minorHAnsi" w:hAnsiTheme="minorHAnsi" w:cstheme="minorHAnsi"/>
          <w:sz w:val="22"/>
          <w:szCs w:val="22"/>
        </w:rPr>
      </w:r>
      <w:r w:rsidRPr="004514D3">
        <w:rPr>
          <w:rFonts w:asciiTheme="minorHAnsi" w:hAnsiTheme="minorHAnsi" w:cstheme="minorHAnsi"/>
          <w:sz w:val="22"/>
          <w:szCs w:val="22"/>
        </w:rPr>
        <w:fldChar w:fldCharType="separate"/>
      </w:r>
      <w:r w:rsidR="0040577F" w:rsidRPr="004514D3">
        <w:rPr>
          <w:rFonts w:asciiTheme="minorHAnsi" w:hAnsiTheme="minorHAnsi" w:cstheme="minorHAnsi"/>
          <w:sz w:val="22"/>
          <w:szCs w:val="22"/>
        </w:rPr>
        <w:t xml:space="preserve">Figuur </w:t>
      </w:r>
      <w:r w:rsidR="0040577F" w:rsidRPr="0040577F">
        <w:rPr>
          <w:rFonts w:asciiTheme="minorHAnsi" w:hAnsiTheme="minorHAnsi" w:cstheme="minorHAnsi"/>
          <w:noProof/>
          <w:sz w:val="22"/>
          <w:szCs w:val="22"/>
        </w:rPr>
        <w:t>3</w:t>
      </w:r>
      <w:r w:rsidRPr="004514D3">
        <w:rPr>
          <w:rFonts w:asciiTheme="minorHAnsi" w:hAnsiTheme="minorHAnsi" w:cstheme="minorHAnsi"/>
          <w:sz w:val="22"/>
          <w:szCs w:val="22"/>
        </w:rPr>
        <w:fldChar w:fldCharType="end"/>
      </w:r>
      <w:r w:rsidRPr="004514D3">
        <w:rPr>
          <w:rFonts w:asciiTheme="minorHAnsi" w:hAnsiTheme="minorHAnsi" w:cstheme="minorHAnsi"/>
          <w:sz w:val="22"/>
          <w:szCs w:val="22"/>
        </w:rPr>
        <w:t xml:space="preserve">) is voor de grondwatertand in de toplaag geen rekening gehouden met de ontgraving. De berekening is dus in feite voor de situatie met spannings- en retourbemaling zoals getekend in </w:t>
      </w:r>
      <w:r w:rsidRPr="004514D3">
        <w:rPr>
          <w:rFonts w:asciiTheme="minorHAnsi" w:hAnsiTheme="minorHAnsi" w:cstheme="minorHAnsi"/>
          <w:sz w:val="22"/>
          <w:szCs w:val="22"/>
        </w:rPr>
        <w:fldChar w:fldCharType="begin"/>
      </w:r>
      <w:r w:rsidRPr="004514D3">
        <w:rPr>
          <w:rFonts w:asciiTheme="minorHAnsi" w:hAnsiTheme="minorHAnsi" w:cstheme="minorHAnsi"/>
          <w:sz w:val="22"/>
          <w:szCs w:val="22"/>
        </w:rPr>
        <w:instrText xml:space="preserve"> REF _Ref65279619 \h  \* MERGEFORMAT </w:instrText>
      </w:r>
      <w:r w:rsidRPr="004514D3">
        <w:rPr>
          <w:rFonts w:asciiTheme="minorHAnsi" w:hAnsiTheme="minorHAnsi" w:cstheme="minorHAnsi"/>
          <w:sz w:val="22"/>
          <w:szCs w:val="22"/>
        </w:rPr>
      </w:r>
      <w:r w:rsidRPr="004514D3">
        <w:rPr>
          <w:rFonts w:asciiTheme="minorHAnsi" w:hAnsiTheme="minorHAnsi" w:cstheme="minorHAnsi"/>
          <w:sz w:val="22"/>
          <w:szCs w:val="22"/>
        </w:rPr>
        <w:fldChar w:fldCharType="separate"/>
      </w:r>
      <w:r w:rsidR="0040577F" w:rsidRPr="004514D3">
        <w:rPr>
          <w:rFonts w:asciiTheme="minorHAnsi" w:hAnsiTheme="minorHAnsi" w:cstheme="minorHAnsi"/>
          <w:sz w:val="22"/>
          <w:szCs w:val="22"/>
        </w:rPr>
        <w:t xml:space="preserve">Figuur </w:t>
      </w:r>
      <w:r w:rsidR="0040577F" w:rsidRPr="0040577F">
        <w:rPr>
          <w:rFonts w:asciiTheme="minorHAnsi" w:hAnsiTheme="minorHAnsi" w:cstheme="minorHAnsi"/>
          <w:noProof/>
          <w:sz w:val="22"/>
          <w:szCs w:val="22"/>
        </w:rPr>
        <w:t>1</w:t>
      </w:r>
      <w:r w:rsidRPr="004514D3">
        <w:rPr>
          <w:rFonts w:asciiTheme="minorHAnsi" w:hAnsiTheme="minorHAnsi" w:cstheme="minorHAnsi"/>
          <w:sz w:val="22"/>
          <w:szCs w:val="22"/>
        </w:rPr>
        <w:fldChar w:fldCharType="end"/>
      </w:r>
      <w:r w:rsidRPr="004514D3">
        <w:rPr>
          <w:rFonts w:asciiTheme="minorHAnsi" w:hAnsiTheme="minorHAnsi" w:cstheme="minorHAnsi"/>
          <w:sz w:val="22"/>
          <w:szCs w:val="22"/>
        </w:rPr>
        <w:t xml:space="preserve"> en </w:t>
      </w:r>
      <w:r w:rsidRPr="004514D3">
        <w:rPr>
          <w:rFonts w:asciiTheme="minorHAnsi" w:hAnsiTheme="minorHAnsi" w:cstheme="minorHAnsi"/>
          <w:sz w:val="22"/>
          <w:szCs w:val="22"/>
        </w:rPr>
        <w:fldChar w:fldCharType="begin"/>
      </w:r>
      <w:r w:rsidRPr="004514D3">
        <w:rPr>
          <w:rFonts w:asciiTheme="minorHAnsi" w:hAnsiTheme="minorHAnsi" w:cstheme="minorHAnsi"/>
          <w:sz w:val="22"/>
          <w:szCs w:val="22"/>
        </w:rPr>
        <w:instrText xml:space="preserve"> REF _Ref65279621 \h  \* MERGEFORMAT </w:instrText>
      </w:r>
      <w:r w:rsidRPr="004514D3">
        <w:rPr>
          <w:rFonts w:asciiTheme="minorHAnsi" w:hAnsiTheme="minorHAnsi" w:cstheme="minorHAnsi"/>
          <w:sz w:val="22"/>
          <w:szCs w:val="22"/>
        </w:rPr>
      </w:r>
      <w:r w:rsidRPr="004514D3">
        <w:rPr>
          <w:rFonts w:asciiTheme="minorHAnsi" w:hAnsiTheme="minorHAnsi" w:cstheme="minorHAnsi"/>
          <w:sz w:val="22"/>
          <w:szCs w:val="22"/>
        </w:rPr>
        <w:fldChar w:fldCharType="separate"/>
      </w:r>
      <w:r w:rsidR="0040577F" w:rsidRPr="004514D3">
        <w:rPr>
          <w:rFonts w:asciiTheme="minorHAnsi" w:hAnsiTheme="minorHAnsi" w:cstheme="minorHAnsi"/>
          <w:sz w:val="22"/>
          <w:szCs w:val="22"/>
        </w:rPr>
        <w:t xml:space="preserve">Figuur </w:t>
      </w:r>
      <w:r w:rsidR="0040577F" w:rsidRPr="0040577F">
        <w:rPr>
          <w:rFonts w:asciiTheme="minorHAnsi" w:hAnsiTheme="minorHAnsi" w:cstheme="minorHAnsi"/>
          <w:noProof/>
          <w:sz w:val="22"/>
          <w:szCs w:val="22"/>
        </w:rPr>
        <w:t>2</w:t>
      </w:r>
      <w:r w:rsidRPr="004514D3">
        <w:rPr>
          <w:rFonts w:asciiTheme="minorHAnsi" w:hAnsiTheme="minorHAnsi" w:cstheme="minorHAnsi"/>
          <w:sz w:val="22"/>
          <w:szCs w:val="22"/>
        </w:rPr>
        <w:fldChar w:fldCharType="end"/>
      </w:r>
      <w:r w:rsidRPr="004514D3">
        <w:rPr>
          <w:rFonts w:asciiTheme="minorHAnsi" w:hAnsiTheme="minorHAnsi" w:cstheme="minorHAnsi"/>
          <w:sz w:val="22"/>
          <w:szCs w:val="22"/>
        </w:rPr>
        <w:t xml:space="preserve"> (en de bodemconstanten in </w:t>
      </w:r>
      <w:r w:rsidRPr="004514D3">
        <w:rPr>
          <w:rFonts w:asciiTheme="minorHAnsi" w:hAnsiTheme="minorHAnsi" w:cstheme="minorHAnsi"/>
          <w:sz w:val="22"/>
          <w:szCs w:val="22"/>
        </w:rPr>
        <w:fldChar w:fldCharType="begin"/>
      </w:r>
      <w:r w:rsidRPr="004514D3">
        <w:rPr>
          <w:rFonts w:asciiTheme="minorHAnsi" w:hAnsiTheme="minorHAnsi" w:cstheme="minorHAnsi"/>
          <w:sz w:val="22"/>
          <w:szCs w:val="22"/>
        </w:rPr>
        <w:instrText xml:space="preserve"> REF _Ref65279657 \h  \* MERGEFORMAT </w:instrText>
      </w:r>
      <w:r w:rsidRPr="004514D3">
        <w:rPr>
          <w:rFonts w:asciiTheme="minorHAnsi" w:hAnsiTheme="minorHAnsi" w:cstheme="minorHAnsi"/>
          <w:sz w:val="22"/>
          <w:szCs w:val="22"/>
        </w:rPr>
      </w:r>
      <w:r w:rsidRPr="004514D3">
        <w:rPr>
          <w:rFonts w:asciiTheme="minorHAnsi" w:hAnsiTheme="minorHAnsi" w:cstheme="minorHAnsi"/>
          <w:sz w:val="22"/>
          <w:szCs w:val="22"/>
        </w:rPr>
        <w:fldChar w:fldCharType="separate"/>
      </w:r>
      <w:r w:rsidR="0040577F" w:rsidRPr="004514D3">
        <w:rPr>
          <w:rFonts w:asciiTheme="minorHAnsi" w:hAnsiTheme="minorHAnsi" w:cstheme="minorHAnsi"/>
          <w:sz w:val="22"/>
          <w:szCs w:val="22"/>
        </w:rPr>
        <w:t xml:space="preserve">Tabel </w:t>
      </w:r>
      <w:r w:rsidR="0040577F" w:rsidRPr="0040577F">
        <w:rPr>
          <w:rFonts w:asciiTheme="minorHAnsi" w:hAnsiTheme="minorHAnsi" w:cstheme="minorHAnsi"/>
          <w:noProof/>
          <w:sz w:val="22"/>
          <w:szCs w:val="22"/>
        </w:rPr>
        <w:t>1</w:t>
      </w:r>
      <w:r w:rsidRPr="004514D3">
        <w:rPr>
          <w:rFonts w:asciiTheme="minorHAnsi" w:hAnsiTheme="minorHAnsi" w:cstheme="minorHAnsi"/>
          <w:sz w:val="22"/>
          <w:szCs w:val="22"/>
        </w:rPr>
        <w:fldChar w:fldCharType="end"/>
      </w:r>
      <w:r w:rsidRPr="004514D3">
        <w:rPr>
          <w:rFonts w:asciiTheme="minorHAnsi" w:hAnsiTheme="minorHAnsi" w:cstheme="minorHAnsi"/>
          <w:sz w:val="22"/>
          <w:szCs w:val="22"/>
        </w:rPr>
        <w:t xml:space="preserve">), maar zonder de ontgraving. Voor de stijghoogte in het </w:t>
      </w:r>
      <w:r w:rsidR="00146D03">
        <w:rPr>
          <w:rFonts w:asciiTheme="minorHAnsi" w:hAnsiTheme="minorHAnsi" w:cstheme="minorHAnsi"/>
          <w:sz w:val="22"/>
          <w:szCs w:val="22"/>
        </w:rPr>
        <w:t>Holoc</w:t>
      </w:r>
      <w:r w:rsidRPr="004514D3">
        <w:rPr>
          <w:rFonts w:asciiTheme="minorHAnsi" w:hAnsiTheme="minorHAnsi" w:cstheme="minorHAnsi"/>
          <w:sz w:val="22"/>
          <w:szCs w:val="22"/>
        </w:rPr>
        <w:t xml:space="preserve">een en het </w:t>
      </w:r>
      <w:r w:rsidR="00146D03">
        <w:rPr>
          <w:rFonts w:asciiTheme="minorHAnsi" w:hAnsiTheme="minorHAnsi" w:cstheme="minorHAnsi"/>
          <w:sz w:val="22"/>
          <w:szCs w:val="22"/>
        </w:rPr>
        <w:t>Pleist</w:t>
      </w:r>
      <w:r w:rsidRPr="004514D3">
        <w:rPr>
          <w:rFonts w:asciiTheme="minorHAnsi" w:hAnsiTheme="minorHAnsi" w:cstheme="minorHAnsi"/>
          <w:sz w:val="22"/>
          <w:szCs w:val="22"/>
        </w:rPr>
        <w:t>oceen maakt dat niet uit. De grondwaterstand in de toplaag wordt geheel afzonderlijk bemal</w:t>
      </w:r>
      <w:r w:rsidR="004A0B51">
        <w:rPr>
          <w:rFonts w:asciiTheme="minorHAnsi" w:hAnsiTheme="minorHAnsi" w:cstheme="minorHAnsi"/>
          <w:sz w:val="22"/>
          <w:szCs w:val="22"/>
        </w:rPr>
        <w:t>en</w:t>
      </w:r>
      <w:r w:rsidRPr="004514D3">
        <w:rPr>
          <w:rFonts w:asciiTheme="minorHAnsi" w:hAnsiTheme="minorHAnsi" w:cstheme="minorHAnsi"/>
          <w:sz w:val="22"/>
          <w:szCs w:val="22"/>
        </w:rPr>
        <w:t xml:space="preserve"> zoals beschreven in Beemsterboer</w:t>
      </w:r>
      <w:r w:rsidR="004A0B51">
        <w:rPr>
          <w:rFonts w:asciiTheme="minorHAnsi" w:hAnsiTheme="minorHAnsi" w:cstheme="minorHAnsi"/>
          <w:sz w:val="22"/>
          <w:szCs w:val="22"/>
        </w:rPr>
        <w:t>,</w:t>
      </w:r>
      <w:r w:rsidRPr="004514D3">
        <w:rPr>
          <w:rFonts w:asciiTheme="minorHAnsi" w:hAnsiTheme="minorHAnsi" w:cstheme="minorHAnsi"/>
          <w:sz w:val="22"/>
          <w:szCs w:val="22"/>
        </w:rPr>
        <w:t xml:space="preserve"> met nuances zoals hiervoor zijn gegeven.</w:t>
      </w:r>
    </w:p>
    <w:p w14:paraId="5717932B" w14:textId="77777777" w:rsidR="004514D3" w:rsidRPr="004514D3" w:rsidRDefault="004514D3" w:rsidP="004514D3">
      <w:pPr>
        <w:keepNext/>
        <w:spacing w:after="0"/>
        <w:rPr>
          <w:rFonts w:asciiTheme="minorHAnsi" w:hAnsiTheme="minorHAnsi" w:cstheme="minorHAnsi"/>
          <w:sz w:val="22"/>
          <w:szCs w:val="22"/>
        </w:rPr>
      </w:pPr>
      <w:r w:rsidRPr="004514D3">
        <w:rPr>
          <w:rFonts w:asciiTheme="minorHAnsi" w:hAnsiTheme="minorHAnsi" w:cstheme="minorHAnsi"/>
          <w:noProof/>
          <w:sz w:val="22"/>
          <w:szCs w:val="22"/>
        </w:rPr>
        <w:drawing>
          <wp:inline distT="0" distB="0" distL="0" distR="0" wp14:anchorId="6BE7D201" wp14:editId="3A7FF9B1">
            <wp:extent cx="5067300" cy="2355199"/>
            <wp:effectExtent l="0" t="0" r="0" b="762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3249" cy="2362612"/>
                    </a:xfrm>
                    <a:prstGeom prst="rect">
                      <a:avLst/>
                    </a:prstGeom>
                    <a:noFill/>
                    <a:ln>
                      <a:noFill/>
                    </a:ln>
                  </pic:spPr>
                </pic:pic>
              </a:graphicData>
            </a:graphic>
          </wp:inline>
        </w:drawing>
      </w:r>
    </w:p>
    <w:p w14:paraId="3E75BA07" w14:textId="70B7EB2E" w:rsidR="004514D3" w:rsidRPr="004514D3" w:rsidRDefault="004514D3" w:rsidP="004514D3">
      <w:pPr>
        <w:pStyle w:val="Caption"/>
        <w:keepLines/>
        <w:rPr>
          <w:rFonts w:cstheme="minorHAnsi"/>
        </w:rPr>
      </w:pPr>
      <w:bookmarkStart w:id="33" w:name="_Ref65279559"/>
      <w:bookmarkStart w:id="34" w:name="_Ref65279551"/>
      <w:r w:rsidRPr="004514D3">
        <w:rPr>
          <w:rFonts w:cstheme="minorHAnsi"/>
        </w:rPr>
        <w:t xml:space="preserve">Figuur </w:t>
      </w:r>
      <w:r w:rsidRPr="004514D3">
        <w:rPr>
          <w:rFonts w:cstheme="minorHAnsi"/>
        </w:rPr>
        <w:fldChar w:fldCharType="begin"/>
      </w:r>
      <w:r w:rsidRPr="004514D3">
        <w:rPr>
          <w:rFonts w:cstheme="minorHAnsi"/>
        </w:rPr>
        <w:instrText xml:space="preserve"> SEQ Figuur \* ARABIC </w:instrText>
      </w:r>
      <w:r w:rsidRPr="004514D3">
        <w:rPr>
          <w:rFonts w:cstheme="minorHAnsi"/>
        </w:rPr>
        <w:fldChar w:fldCharType="separate"/>
      </w:r>
      <w:r w:rsidR="0040577F">
        <w:rPr>
          <w:rFonts w:cstheme="minorHAnsi"/>
          <w:noProof/>
        </w:rPr>
        <w:t>3</w:t>
      </w:r>
      <w:r w:rsidRPr="004514D3">
        <w:rPr>
          <w:rFonts w:cstheme="minorHAnsi"/>
          <w:noProof/>
        </w:rPr>
        <w:fldChar w:fldCharType="end"/>
      </w:r>
      <w:bookmarkEnd w:id="33"/>
      <w:r w:rsidRPr="004514D3">
        <w:rPr>
          <w:rFonts w:cstheme="minorHAnsi"/>
        </w:rPr>
        <w:t xml:space="preserve">: Berekende ontwikkeling van de grondwaterstand voor de drie lagen ter plekke van het hart van de bouwkuip </w:t>
      </w:r>
      <w:r w:rsidR="00042578">
        <w:rPr>
          <w:rFonts w:cstheme="minorHAnsi"/>
        </w:rPr>
        <w:t xml:space="preserve">bij een </w:t>
      </w:r>
      <w:r w:rsidRPr="004514D3">
        <w:rPr>
          <w:rFonts w:cstheme="minorHAnsi"/>
        </w:rPr>
        <w:t xml:space="preserve">spannings- en retourbemaling </w:t>
      </w:r>
      <w:r w:rsidR="00042578">
        <w:rPr>
          <w:rFonts w:cstheme="minorHAnsi"/>
        </w:rPr>
        <w:t xml:space="preserve">van </w:t>
      </w:r>
      <w:r w:rsidRPr="004514D3">
        <w:rPr>
          <w:rFonts w:cstheme="minorHAnsi"/>
        </w:rPr>
        <w:t>60 m</w:t>
      </w:r>
      <w:r w:rsidRPr="004514D3">
        <w:rPr>
          <w:rFonts w:cstheme="minorHAnsi"/>
          <w:vertAlign w:val="superscript"/>
        </w:rPr>
        <w:t>3</w:t>
      </w:r>
      <w:r w:rsidRPr="004514D3">
        <w:rPr>
          <w:rFonts w:cstheme="minorHAnsi"/>
        </w:rPr>
        <w:t>/h per put</w:t>
      </w:r>
      <w:r w:rsidR="001A53CD">
        <w:rPr>
          <w:rFonts w:cstheme="minorHAnsi"/>
        </w:rPr>
        <w:t xml:space="preserve">. </w:t>
      </w:r>
      <w:r w:rsidRPr="004514D3">
        <w:rPr>
          <w:rFonts w:cstheme="minorHAnsi"/>
        </w:rPr>
        <w:t>De bouwput zelf is buiten de berekening gehouden, overigens zonder consequenties voor de interpretatie</w:t>
      </w:r>
      <w:bookmarkEnd w:id="34"/>
      <w:r w:rsidR="00146D03">
        <w:rPr>
          <w:rFonts w:cstheme="minorHAnsi"/>
        </w:rPr>
        <w:t>.</w:t>
      </w:r>
    </w:p>
    <w:p w14:paraId="456E7D7A" w14:textId="77FC1341" w:rsidR="004514D3" w:rsidRPr="004514D3" w:rsidRDefault="00146D03" w:rsidP="004514D3">
      <w:pPr>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_Ref65279559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40577F" w:rsidRPr="004514D3">
        <w:rPr>
          <w:rFonts w:asciiTheme="minorHAnsi" w:hAnsiTheme="minorHAnsi" w:cstheme="minorHAnsi"/>
          <w:sz w:val="22"/>
          <w:szCs w:val="22"/>
        </w:rPr>
        <w:t xml:space="preserve">Figuur </w:t>
      </w:r>
      <w:r w:rsidR="0040577F">
        <w:rPr>
          <w:rFonts w:cstheme="minorHAnsi"/>
          <w:noProof/>
        </w:rPr>
        <w:t>3</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4514D3" w:rsidRPr="004514D3">
        <w:rPr>
          <w:rFonts w:asciiTheme="minorHAnsi" w:hAnsiTheme="minorHAnsi" w:cstheme="minorHAnsi"/>
          <w:sz w:val="22"/>
          <w:szCs w:val="22"/>
        </w:rPr>
        <w:t>laat zien dat een maximale verlaging wordt bereikt na ca. 5 d (</w:t>
      </w:r>
      <w:proofErr w:type="spellStart"/>
      <w:r w:rsidR="004514D3" w:rsidRPr="004514D3">
        <w:rPr>
          <w:rFonts w:asciiTheme="minorHAnsi" w:hAnsiTheme="minorHAnsi" w:cstheme="minorHAnsi"/>
          <w:sz w:val="22"/>
          <w:szCs w:val="22"/>
        </w:rPr>
        <w:t>layer</w:t>
      </w:r>
      <w:proofErr w:type="spellEnd"/>
      <w:r w:rsidR="004514D3" w:rsidRPr="004514D3">
        <w:rPr>
          <w:rFonts w:asciiTheme="minorHAnsi" w:hAnsiTheme="minorHAnsi" w:cstheme="minorHAnsi"/>
          <w:sz w:val="22"/>
          <w:szCs w:val="22"/>
        </w:rPr>
        <w:t xml:space="preserve"> 1, oranje lijn). Verdere daling wordt verhinderd door lek tussen het </w:t>
      </w:r>
      <w:r>
        <w:rPr>
          <w:rFonts w:asciiTheme="minorHAnsi" w:hAnsiTheme="minorHAnsi" w:cstheme="minorHAnsi"/>
          <w:sz w:val="22"/>
          <w:szCs w:val="22"/>
        </w:rPr>
        <w:t>Holoc</w:t>
      </w:r>
      <w:r w:rsidR="004514D3" w:rsidRPr="004514D3">
        <w:rPr>
          <w:rFonts w:asciiTheme="minorHAnsi" w:hAnsiTheme="minorHAnsi" w:cstheme="minorHAnsi"/>
          <w:sz w:val="22"/>
          <w:szCs w:val="22"/>
        </w:rPr>
        <w:t xml:space="preserve">ene zand en het </w:t>
      </w:r>
      <w:r>
        <w:rPr>
          <w:rFonts w:asciiTheme="minorHAnsi" w:hAnsiTheme="minorHAnsi" w:cstheme="minorHAnsi"/>
          <w:sz w:val="22"/>
          <w:szCs w:val="22"/>
        </w:rPr>
        <w:t>Pleist</w:t>
      </w:r>
      <w:r w:rsidR="004514D3" w:rsidRPr="004514D3">
        <w:rPr>
          <w:rFonts w:asciiTheme="minorHAnsi" w:hAnsiTheme="minorHAnsi" w:cstheme="minorHAnsi"/>
          <w:sz w:val="22"/>
          <w:szCs w:val="22"/>
        </w:rPr>
        <w:t xml:space="preserve">ocene pakket daaronder. De verhoging in het </w:t>
      </w:r>
      <w:r>
        <w:rPr>
          <w:rFonts w:asciiTheme="minorHAnsi" w:hAnsiTheme="minorHAnsi" w:cstheme="minorHAnsi"/>
          <w:sz w:val="22"/>
          <w:szCs w:val="22"/>
        </w:rPr>
        <w:t>Pleist</w:t>
      </w:r>
      <w:r w:rsidR="004514D3" w:rsidRPr="004514D3">
        <w:rPr>
          <w:rFonts w:asciiTheme="minorHAnsi" w:hAnsiTheme="minorHAnsi" w:cstheme="minorHAnsi"/>
          <w:sz w:val="22"/>
          <w:szCs w:val="22"/>
        </w:rPr>
        <w:t>ocene pakket door de retourbronnen is de groene lijn (</w:t>
      </w:r>
      <w:proofErr w:type="spellStart"/>
      <w:r w:rsidR="004514D3" w:rsidRPr="004514D3">
        <w:rPr>
          <w:rFonts w:asciiTheme="minorHAnsi" w:hAnsiTheme="minorHAnsi" w:cstheme="minorHAnsi"/>
          <w:sz w:val="22"/>
          <w:szCs w:val="22"/>
        </w:rPr>
        <w:t>layer</w:t>
      </w:r>
      <w:proofErr w:type="spellEnd"/>
      <w:r w:rsidR="004514D3" w:rsidRPr="004514D3">
        <w:rPr>
          <w:rFonts w:asciiTheme="minorHAnsi" w:hAnsiTheme="minorHAnsi" w:cstheme="minorHAnsi"/>
          <w:sz w:val="22"/>
          <w:szCs w:val="22"/>
        </w:rPr>
        <w:t xml:space="preserve"> 2). Verder zien we dat het ondiepe grondwater in de toplaag (blauwe lijn, </w:t>
      </w:r>
      <w:proofErr w:type="spellStart"/>
      <w:r w:rsidR="004514D3" w:rsidRPr="004514D3">
        <w:rPr>
          <w:rFonts w:asciiTheme="minorHAnsi" w:hAnsiTheme="minorHAnsi" w:cstheme="minorHAnsi"/>
          <w:sz w:val="22"/>
          <w:szCs w:val="22"/>
        </w:rPr>
        <w:t>layer</w:t>
      </w:r>
      <w:proofErr w:type="spellEnd"/>
      <w:r w:rsidR="004514D3" w:rsidRPr="004514D3">
        <w:rPr>
          <w:rFonts w:asciiTheme="minorHAnsi" w:hAnsiTheme="minorHAnsi" w:cstheme="minorHAnsi"/>
          <w:sz w:val="22"/>
          <w:szCs w:val="22"/>
        </w:rPr>
        <w:t xml:space="preserve"> 0) op den duur ook gaat meezakken. Dat begint na ca. 10 dagen en is voltooid na ca. een jaar. Dit </w:t>
      </w:r>
      <w:r w:rsidR="001A53CD">
        <w:rPr>
          <w:rFonts w:asciiTheme="minorHAnsi" w:hAnsiTheme="minorHAnsi" w:cstheme="minorHAnsi"/>
          <w:sz w:val="22"/>
          <w:szCs w:val="22"/>
        </w:rPr>
        <w:t>vermindert</w:t>
      </w:r>
      <w:r w:rsidR="004514D3" w:rsidRPr="004514D3">
        <w:rPr>
          <w:rFonts w:asciiTheme="minorHAnsi" w:hAnsiTheme="minorHAnsi" w:cstheme="minorHAnsi"/>
          <w:sz w:val="22"/>
          <w:szCs w:val="22"/>
        </w:rPr>
        <w:t xml:space="preserve"> na enkele weken de drainage van de toplaag</w:t>
      </w:r>
      <w:r w:rsidR="001A53CD">
        <w:rPr>
          <w:rFonts w:asciiTheme="minorHAnsi" w:hAnsiTheme="minorHAnsi" w:cstheme="minorHAnsi"/>
          <w:sz w:val="22"/>
          <w:szCs w:val="22"/>
        </w:rPr>
        <w:t>,</w:t>
      </w:r>
      <w:r w:rsidR="004514D3" w:rsidRPr="004514D3">
        <w:rPr>
          <w:rFonts w:asciiTheme="minorHAnsi" w:hAnsiTheme="minorHAnsi" w:cstheme="minorHAnsi"/>
          <w:sz w:val="22"/>
          <w:szCs w:val="22"/>
        </w:rPr>
        <w:t xml:space="preserve"> maar is te traag om de afzonderlijke geplande (hier niet </w:t>
      </w:r>
      <w:proofErr w:type="spellStart"/>
      <w:r w:rsidR="004514D3" w:rsidRPr="004514D3">
        <w:rPr>
          <w:rFonts w:asciiTheme="minorHAnsi" w:hAnsiTheme="minorHAnsi" w:cstheme="minorHAnsi"/>
          <w:sz w:val="22"/>
          <w:szCs w:val="22"/>
        </w:rPr>
        <w:t>meegemodelleerde</w:t>
      </w:r>
      <w:proofErr w:type="spellEnd"/>
      <w:r w:rsidR="004514D3" w:rsidRPr="004514D3">
        <w:rPr>
          <w:rFonts w:asciiTheme="minorHAnsi" w:hAnsiTheme="minorHAnsi" w:cstheme="minorHAnsi"/>
          <w:sz w:val="22"/>
          <w:szCs w:val="22"/>
        </w:rPr>
        <w:t>) drainage in de toplaag te vervangen.</w:t>
      </w:r>
    </w:p>
    <w:p w14:paraId="3AD0907B" w14:textId="442BEA9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De berekening met 60 m</w:t>
      </w:r>
      <w:r w:rsidRPr="00FB726E">
        <w:rPr>
          <w:rFonts w:asciiTheme="minorHAnsi" w:hAnsiTheme="minorHAnsi" w:cstheme="minorHAnsi"/>
          <w:sz w:val="22"/>
          <w:szCs w:val="22"/>
          <w:vertAlign w:val="superscript"/>
          <w:rPrChange w:id="35" w:author="Theo Olsthoorn" w:date="2021-03-05T22:53:00Z">
            <w:rPr>
              <w:rFonts w:asciiTheme="minorHAnsi" w:hAnsiTheme="minorHAnsi" w:cstheme="minorHAnsi"/>
              <w:sz w:val="22"/>
              <w:szCs w:val="22"/>
            </w:rPr>
          </w:rPrChange>
        </w:rPr>
        <w:t>3</w:t>
      </w:r>
      <w:r w:rsidRPr="004514D3">
        <w:rPr>
          <w:rFonts w:asciiTheme="minorHAnsi" w:hAnsiTheme="minorHAnsi" w:cstheme="minorHAnsi"/>
          <w:sz w:val="22"/>
          <w:szCs w:val="22"/>
        </w:rPr>
        <w:t xml:space="preserve">/h onttrekking in beide retourputten laat zien dat de verlaging veel te groot wordt, ruim 13 m in de </w:t>
      </w:r>
      <w:r w:rsidR="00146D03">
        <w:rPr>
          <w:rFonts w:asciiTheme="minorHAnsi" w:hAnsiTheme="minorHAnsi" w:cstheme="minorHAnsi"/>
          <w:sz w:val="22"/>
          <w:szCs w:val="22"/>
        </w:rPr>
        <w:t>Holoc</w:t>
      </w:r>
      <w:r w:rsidRPr="004514D3">
        <w:rPr>
          <w:rFonts w:asciiTheme="minorHAnsi" w:hAnsiTheme="minorHAnsi" w:cstheme="minorHAnsi"/>
          <w:sz w:val="22"/>
          <w:szCs w:val="22"/>
        </w:rPr>
        <w:t xml:space="preserve">ene laag na 1 dag, terwijl maar 4.55 m nodig. We kunnen dus met een veel geringer onttrekkingsdebiet volstaan. </w:t>
      </w:r>
      <w:r w:rsidRPr="004514D3">
        <w:rPr>
          <w:rFonts w:asciiTheme="minorHAnsi" w:hAnsiTheme="minorHAnsi" w:cstheme="minorHAnsi"/>
          <w:sz w:val="22"/>
          <w:szCs w:val="22"/>
        </w:rPr>
        <w:fldChar w:fldCharType="begin"/>
      </w:r>
      <w:r w:rsidRPr="004514D3">
        <w:rPr>
          <w:rFonts w:asciiTheme="minorHAnsi" w:hAnsiTheme="minorHAnsi" w:cstheme="minorHAnsi"/>
          <w:sz w:val="22"/>
          <w:szCs w:val="22"/>
        </w:rPr>
        <w:instrText xml:space="preserve"> REF _Ref65367474 \h  \* MERGEFORMAT </w:instrText>
      </w:r>
      <w:r w:rsidRPr="004514D3">
        <w:rPr>
          <w:rFonts w:asciiTheme="minorHAnsi" w:hAnsiTheme="minorHAnsi" w:cstheme="minorHAnsi"/>
          <w:sz w:val="22"/>
          <w:szCs w:val="22"/>
        </w:rPr>
      </w:r>
      <w:r w:rsidRPr="004514D3">
        <w:rPr>
          <w:rFonts w:asciiTheme="minorHAnsi" w:hAnsiTheme="minorHAnsi" w:cstheme="minorHAnsi"/>
          <w:sz w:val="22"/>
          <w:szCs w:val="22"/>
        </w:rPr>
        <w:fldChar w:fldCharType="separate"/>
      </w:r>
      <w:r w:rsidR="0040577F" w:rsidRPr="004514D3">
        <w:rPr>
          <w:rFonts w:asciiTheme="minorHAnsi" w:hAnsiTheme="minorHAnsi" w:cstheme="minorHAnsi"/>
          <w:sz w:val="22"/>
          <w:szCs w:val="22"/>
        </w:rPr>
        <w:t xml:space="preserve">Figuur </w:t>
      </w:r>
      <w:r w:rsidR="0040577F" w:rsidRPr="0040577F">
        <w:rPr>
          <w:rFonts w:asciiTheme="minorHAnsi" w:hAnsiTheme="minorHAnsi" w:cstheme="minorHAnsi"/>
          <w:noProof/>
          <w:sz w:val="22"/>
          <w:szCs w:val="22"/>
        </w:rPr>
        <w:t>5</w:t>
      </w:r>
      <w:r w:rsidRPr="004514D3">
        <w:rPr>
          <w:rFonts w:asciiTheme="minorHAnsi" w:hAnsiTheme="minorHAnsi" w:cstheme="minorHAnsi"/>
          <w:sz w:val="22"/>
          <w:szCs w:val="22"/>
        </w:rPr>
        <w:fldChar w:fldCharType="end"/>
      </w:r>
      <w:r w:rsidRPr="004514D3">
        <w:rPr>
          <w:rFonts w:asciiTheme="minorHAnsi" w:hAnsiTheme="minorHAnsi" w:cstheme="minorHAnsi"/>
          <w:sz w:val="22"/>
          <w:szCs w:val="22"/>
        </w:rPr>
        <w:t xml:space="preserve"> laat dit zien dat dit ook met 20 m</w:t>
      </w:r>
      <w:r w:rsidRPr="00FB726E">
        <w:rPr>
          <w:rFonts w:asciiTheme="minorHAnsi" w:hAnsiTheme="minorHAnsi" w:cstheme="minorHAnsi"/>
          <w:sz w:val="22"/>
          <w:szCs w:val="22"/>
          <w:vertAlign w:val="superscript"/>
          <w:rPrChange w:id="36" w:author="Theo Olsthoorn" w:date="2021-03-05T22:53:00Z">
            <w:rPr>
              <w:rFonts w:asciiTheme="minorHAnsi" w:hAnsiTheme="minorHAnsi" w:cstheme="minorHAnsi"/>
              <w:sz w:val="22"/>
              <w:szCs w:val="22"/>
            </w:rPr>
          </w:rPrChange>
        </w:rPr>
        <w:t>3</w:t>
      </w:r>
      <w:r w:rsidRPr="004514D3">
        <w:rPr>
          <w:rFonts w:asciiTheme="minorHAnsi" w:hAnsiTheme="minorHAnsi" w:cstheme="minorHAnsi"/>
          <w:sz w:val="22"/>
          <w:szCs w:val="22"/>
        </w:rPr>
        <w:t>/h in elk van de pompputten na 1 dag bereikt kan worden.</w:t>
      </w:r>
    </w:p>
    <w:p w14:paraId="6E438C62" w14:textId="7777777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 xml:space="preserve"> </w:t>
      </w:r>
    </w:p>
    <w:p w14:paraId="306D734E" w14:textId="77777777" w:rsidR="004514D3" w:rsidRPr="004514D3" w:rsidRDefault="004514D3" w:rsidP="004514D3">
      <w:pPr>
        <w:spacing w:after="0"/>
        <w:rPr>
          <w:rFonts w:asciiTheme="minorHAnsi" w:hAnsiTheme="minorHAnsi" w:cstheme="minorHAnsi"/>
          <w:sz w:val="22"/>
          <w:szCs w:val="22"/>
        </w:rPr>
      </w:pPr>
      <w:r w:rsidRPr="004514D3">
        <w:rPr>
          <w:rFonts w:asciiTheme="minorHAnsi" w:hAnsiTheme="minorHAnsi" w:cstheme="minorHAnsi"/>
          <w:noProof/>
          <w:sz w:val="22"/>
          <w:szCs w:val="22"/>
        </w:rPr>
        <w:drawing>
          <wp:inline distT="0" distB="0" distL="0" distR="0" wp14:anchorId="6F4AC00B" wp14:editId="7F43BEC5">
            <wp:extent cx="5057775" cy="2418424"/>
            <wp:effectExtent l="0" t="0" r="0" b="127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9603" cy="2428861"/>
                    </a:xfrm>
                    <a:prstGeom prst="rect">
                      <a:avLst/>
                    </a:prstGeom>
                    <a:noFill/>
                    <a:ln>
                      <a:noFill/>
                    </a:ln>
                  </pic:spPr>
                </pic:pic>
              </a:graphicData>
            </a:graphic>
          </wp:inline>
        </w:drawing>
      </w:r>
    </w:p>
    <w:p w14:paraId="34CF255F" w14:textId="1949C78F" w:rsidR="004514D3" w:rsidRPr="004514D3" w:rsidRDefault="004514D3" w:rsidP="004514D3">
      <w:pPr>
        <w:pStyle w:val="Caption"/>
        <w:keepLines/>
        <w:rPr>
          <w:rFonts w:eastAsiaTheme="minorHAnsi" w:cstheme="minorHAnsi"/>
        </w:rPr>
      </w:pPr>
      <w:bookmarkStart w:id="37" w:name="_Ref65443171"/>
      <w:r w:rsidRPr="004514D3">
        <w:rPr>
          <w:rFonts w:cstheme="minorHAnsi"/>
        </w:rPr>
        <w:t xml:space="preserve">Figuur </w:t>
      </w:r>
      <w:r w:rsidRPr="004514D3">
        <w:rPr>
          <w:rFonts w:cstheme="minorHAnsi"/>
        </w:rPr>
        <w:fldChar w:fldCharType="begin"/>
      </w:r>
      <w:r w:rsidRPr="004514D3">
        <w:rPr>
          <w:rFonts w:cstheme="minorHAnsi"/>
        </w:rPr>
        <w:instrText xml:space="preserve"> SEQ Figuur \* ARABIC </w:instrText>
      </w:r>
      <w:r w:rsidRPr="004514D3">
        <w:rPr>
          <w:rFonts w:cstheme="minorHAnsi"/>
        </w:rPr>
        <w:fldChar w:fldCharType="separate"/>
      </w:r>
      <w:r w:rsidR="0040577F">
        <w:rPr>
          <w:rFonts w:cstheme="minorHAnsi"/>
          <w:noProof/>
        </w:rPr>
        <w:t>4</w:t>
      </w:r>
      <w:r w:rsidRPr="004514D3">
        <w:rPr>
          <w:rFonts w:cstheme="minorHAnsi"/>
        </w:rPr>
        <w:fldChar w:fldCharType="end"/>
      </w:r>
      <w:bookmarkEnd w:id="37"/>
      <w:r w:rsidRPr="004514D3">
        <w:rPr>
          <w:rFonts w:cstheme="minorHAnsi"/>
        </w:rPr>
        <w:t xml:space="preserve">: Berekende ontwikkeling van de grondwaterstand voor de drie lagen in het hart van de bouwkuip </w:t>
      </w:r>
      <w:r w:rsidR="00042578">
        <w:rPr>
          <w:rFonts w:cstheme="minorHAnsi"/>
        </w:rPr>
        <w:t xml:space="preserve">bij een </w:t>
      </w:r>
      <w:r w:rsidRPr="004514D3">
        <w:rPr>
          <w:rFonts w:cstheme="minorHAnsi"/>
        </w:rPr>
        <w:t xml:space="preserve">spannings- en retourbemaling </w:t>
      </w:r>
      <w:r w:rsidR="00042578">
        <w:rPr>
          <w:rFonts w:cstheme="minorHAnsi"/>
        </w:rPr>
        <w:t xml:space="preserve">van </w:t>
      </w:r>
      <w:r w:rsidRPr="004514D3">
        <w:rPr>
          <w:rFonts w:cstheme="minorHAnsi"/>
        </w:rPr>
        <w:t>20 m</w:t>
      </w:r>
      <w:r w:rsidRPr="004514D3">
        <w:rPr>
          <w:rFonts w:cstheme="minorHAnsi"/>
          <w:vertAlign w:val="superscript"/>
        </w:rPr>
        <w:t>3</w:t>
      </w:r>
      <w:r w:rsidRPr="004514D3">
        <w:rPr>
          <w:rFonts w:cstheme="minorHAnsi"/>
        </w:rPr>
        <w:t>/h per put</w:t>
      </w:r>
    </w:p>
    <w:p w14:paraId="09D97479" w14:textId="1FF9ECAE"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fldChar w:fldCharType="begin"/>
      </w:r>
      <w:r w:rsidRPr="004514D3">
        <w:rPr>
          <w:rFonts w:asciiTheme="minorHAnsi" w:hAnsiTheme="minorHAnsi" w:cstheme="minorHAnsi"/>
          <w:sz w:val="22"/>
          <w:szCs w:val="22"/>
        </w:rPr>
        <w:instrText xml:space="preserve"> REF _Ref65367474 \h  \* MERGEFORMAT </w:instrText>
      </w:r>
      <w:r w:rsidRPr="004514D3">
        <w:rPr>
          <w:rFonts w:asciiTheme="minorHAnsi" w:hAnsiTheme="minorHAnsi" w:cstheme="minorHAnsi"/>
          <w:sz w:val="22"/>
          <w:szCs w:val="22"/>
        </w:rPr>
      </w:r>
      <w:r w:rsidRPr="004514D3">
        <w:rPr>
          <w:rFonts w:asciiTheme="minorHAnsi" w:hAnsiTheme="minorHAnsi" w:cstheme="minorHAnsi"/>
          <w:sz w:val="22"/>
          <w:szCs w:val="22"/>
        </w:rPr>
        <w:fldChar w:fldCharType="separate"/>
      </w:r>
      <w:r w:rsidR="0040577F" w:rsidRPr="004514D3">
        <w:rPr>
          <w:rFonts w:asciiTheme="minorHAnsi" w:hAnsiTheme="minorHAnsi" w:cstheme="minorHAnsi"/>
          <w:sz w:val="22"/>
          <w:szCs w:val="22"/>
        </w:rPr>
        <w:t xml:space="preserve">Figuur </w:t>
      </w:r>
      <w:r w:rsidR="0040577F" w:rsidRPr="0040577F">
        <w:rPr>
          <w:rFonts w:asciiTheme="minorHAnsi" w:hAnsiTheme="minorHAnsi" w:cstheme="minorHAnsi"/>
          <w:noProof/>
          <w:sz w:val="22"/>
          <w:szCs w:val="22"/>
        </w:rPr>
        <w:t>5</w:t>
      </w:r>
      <w:r w:rsidRPr="004514D3">
        <w:rPr>
          <w:rFonts w:asciiTheme="minorHAnsi" w:hAnsiTheme="minorHAnsi" w:cstheme="minorHAnsi"/>
          <w:sz w:val="22"/>
          <w:szCs w:val="22"/>
        </w:rPr>
        <w:fldChar w:fldCharType="end"/>
      </w:r>
      <w:r w:rsidRPr="004514D3">
        <w:rPr>
          <w:rFonts w:asciiTheme="minorHAnsi" w:hAnsiTheme="minorHAnsi" w:cstheme="minorHAnsi"/>
          <w:sz w:val="22"/>
          <w:szCs w:val="22"/>
        </w:rPr>
        <w:t xml:space="preserve"> laat zien dat ook ter plekke van retourput ‘R1’ de gewenste verlaging van 4.55 m gehaald wordt, zij het ca. 1 dag later. De verlaging bij retourput ‘R2’ is overigens even groot en is </w:t>
      </w:r>
      <w:r w:rsidR="00315E22">
        <w:rPr>
          <w:rFonts w:asciiTheme="minorHAnsi" w:hAnsiTheme="minorHAnsi" w:cstheme="minorHAnsi"/>
          <w:sz w:val="22"/>
          <w:szCs w:val="22"/>
        </w:rPr>
        <w:t>het</w:t>
      </w:r>
      <w:r w:rsidRPr="004514D3">
        <w:rPr>
          <w:rFonts w:asciiTheme="minorHAnsi" w:hAnsiTheme="minorHAnsi" w:cstheme="minorHAnsi"/>
          <w:sz w:val="22"/>
          <w:szCs w:val="22"/>
        </w:rPr>
        <w:t xml:space="preserve"> geringste onder de bouwput.</w:t>
      </w:r>
    </w:p>
    <w:p w14:paraId="7655F9F4" w14:textId="77777777" w:rsidR="004514D3" w:rsidRPr="004514D3" w:rsidRDefault="004514D3" w:rsidP="004514D3">
      <w:pPr>
        <w:spacing w:after="0"/>
        <w:rPr>
          <w:rFonts w:asciiTheme="minorHAnsi" w:hAnsiTheme="minorHAnsi" w:cstheme="minorHAnsi"/>
          <w:sz w:val="22"/>
          <w:szCs w:val="22"/>
        </w:rPr>
      </w:pPr>
    </w:p>
    <w:p w14:paraId="5B630817" w14:textId="77777777" w:rsidR="004514D3" w:rsidRPr="004514D3" w:rsidRDefault="004514D3" w:rsidP="00FB726E">
      <w:pPr>
        <w:keepNext/>
        <w:rPr>
          <w:rFonts w:asciiTheme="minorHAnsi" w:hAnsiTheme="minorHAnsi" w:cstheme="minorHAnsi"/>
          <w:sz w:val="22"/>
          <w:szCs w:val="22"/>
        </w:rPr>
        <w:pPrChange w:id="38" w:author="Theo Olsthoorn" w:date="2021-03-05T22:54:00Z">
          <w:pPr/>
        </w:pPrChange>
      </w:pPr>
      <w:r w:rsidRPr="004514D3">
        <w:rPr>
          <w:rFonts w:asciiTheme="minorHAnsi" w:hAnsiTheme="minorHAnsi" w:cstheme="minorHAnsi"/>
          <w:noProof/>
          <w:sz w:val="22"/>
          <w:szCs w:val="22"/>
        </w:rPr>
        <w:drawing>
          <wp:inline distT="0" distB="0" distL="0" distR="0" wp14:anchorId="68C15ACB" wp14:editId="251A7C0B">
            <wp:extent cx="5095875" cy="2436642"/>
            <wp:effectExtent l="0" t="0" r="0" b="190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4241" cy="2440642"/>
                    </a:xfrm>
                    <a:prstGeom prst="rect">
                      <a:avLst/>
                    </a:prstGeom>
                    <a:noFill/>
                    <a:ln>
                      <a:noFill/>
                    </a:ln>
                  </pic:spPr>
                </pic:pic>
              </a:graphicData>
            </a:graphic>
          </wp:inline>
        </w:drawing>
      </w:r>
    </w:p>
    <w:p w14:paraId="013A3D57" w14:textId="7BE38BB3" w:rsidR="004514D3" w:rsidRPr="004514D3" w:rsidRDefault="004514D3" w:rsidP="004514D3">
      <w:pPr>
        <w:pStyle w:val="Caption"/>
        <w:keepLines/>
        <w:rPr>
          <w:rFonts w:cstheme="minorHAnsi"/>
        </w:rPr>
      </w:pPr>
      <w:bookmarkStart w:id="39" w:name="_Ref65367474"/>
      <w:r w:rsidRPr="004514D3">
        <w:rPr>
          <w:rFonts w:cstheme="minorHAnsi"/>
        </w:rPr>
        <w:t xml:space="preserve">Figuur </w:t>
      </w:r>
      <w:r w:rsidRPr="004514D3">
        <w:rPr>
          <w:rFonts w:cstheme="minorHAnsi"/>
        </w:rPr>
        <w:fldChar w:fldCharType="begin"/>
      </w:r>
      <w:r w:rsidRPr="004514D3">
        <w:rPr>
          <w:rFonts w:cstheme="minorHAnsi"/>
        </w:rPr>
        <w:instrText xml:space="preserve"> SEQ Figuur \* ARABIC </w:instrText>
      </w:r>
      <w:r w:rsidRPr="004514D3">
        <w:rPr>
          <w:rFonts w:cstheme="minorHAnsi"/>
        </w:rPr>
        <w:fldChar w:fldCharType="separate"/>
      </w:r>
      <w:r w:rsidR="0040577F">
        <w:rPr>
          <w:rFonts w:cstheme="minorHAnsi"/>
          <w:noProof/>
        </w:rPr>
        <w:t>5</w:t>
      </w:r>
      <w:r w:rsidRPr="004514D3">
        <w:rPr>
          <w:rFonts w:cstheme="minorHAnsi"/>
        </w:rPr>
        <w:fldChar w:fldCharType="end"/>
      </w:r>
      <w:bookmarkEnd w:id="39"/>
      <w:r w:rsidRPr="004514D3">
        <w:rPr>
          <w:rFonts w:cstheme="minorHAnsi"/>
        </w:rPr>
        <w:t>: Berekende ontwikkeling van de grondwaterstand voor de drie lagen ter plekke van retourput 1</w:t>
      </w:r>
      <w:r w:rsidR="00315E22">
        <w:rPr>
          <w:rFonts w:cstheme="minorHAnsi"/>
        </w:rPr>
        <w:t xml:space="preserve"> bij een</w:t>
      </w:r>
      <w:r w:rsidRPr="004514D3">
        <w:rPr>
          <w:rFonts w:cstheme="minorHAnsi"/>
        </w:rPr>
        <w:t xml:space="preserve"> spannings- en retourbemaling </w:t>
      </w:r>
      <w:r w:rsidR="00315E22">
        <w:rPr>
          <w:rFonts w:cstheme="minorHAnsi"/>
        </w:rPr>
        <w:t xml:space="preserve">van </w:t>
      </w:r>
      <w:r w:rsidRPr="004514D3">
        <w:rPr>
          <w:rFonts w:cstheme="minorHAnsi"/>
        </w:rPr>
        <w:t>20 m</w:t>
      </w:r>
      <w:r w:rsidRPr="004514D3">
        <w:rPr>
          <w:rFonts w:cstheme="minorHAnsi"/>
          <w:vertAlign w:val="superscript"/>
        </w:rPr>
        <w:t>3</w:t>
      </w:r>
      <w:r w:rsidRPr="004514D3">
        <w:rPr>
          <w:rFonts w:cstheme="minorHAnsi"/>
        </w:rPr>
        <w:t>/h per put</w:t>
      </w:r>
    </w:p>
    <w:p w14:paraId="324FE40F" w14:textId="1874F360"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 xml:space="preserve">Van belang is echter ook de verlaging in de onttrekkingsputten zelf omdat het filter deels droog zou kunnen vallen. </w:t>
      </w:r>
      <w:r w:rsidRPr="004514D3">
        <w:rPr>
          <w:rFonts w:asciiTheme="minorHAnsi" w:hAnsiTheme="minorHAnsi" w:cstheme="minorHAnsi"/>
          <w:sz w:val="22"/>
          <w:szCs w:val="22"/>
        </w:rPr>
        <w:fldChar w:fldCharType="begin"/>
      </w:r>
      <w:r w:rsidRPr="004514D3">
        <w:rPr>
          <w:rFonts w:asciiTheme="minorHAnsi" w:hAnsiTheme="minorHAnsi" w:cstheme="minorHAnsi"/>
          <w:sz w:val="22"/>
          <w:szCs w:val="22"/>
        </w:rPr>
        <w:instrText xml:space="preserve"> REF _Ref65367834 \h  \* MERGEFORMAT </w:instrText>
      </w:r>
      <w:r w:rsidRPr="004514D3">
        <w:rPr>
          <w:rFonts w:asciiTheme="minorHAnsi" w:hAnsiTheme="minorHAnsi" w:cstheme="minorHAnsi"/>
          <w:sz w:val="22"/>
          <w:szCs w:val="22"/>
        </w:rPr>
      </w:r>
      <w:r w:rsidRPr="004514D3">
        <w:rPr>
          <w:rFonts w:asciiTheme="minorHAnsi" w:hAnsiTheme="minorHAnsi" w:cstheme="minorHAnsi"/>
          <w:sz w:val="22"/>
          <w:szCs w:val="22"/>
        </w:rPr>
        <w:fldChar w:fldCharType="separate"/>
      </w:r>
      <w:r w:rsidR="0040577F" w:rsidRPr="004514D3">
        <w:rPr>
          <w:rFonts w:asciiTheme="minorHAnsi" w:hAnsiTheme="minorHAnsi" w:cstheme="minorHAnsi"/>
          <w:sz w:val="22"/>
          <w:szCs w:val="22"/>
        </w:rPr>
        <w:t xml:space="preserve">Figuur </w:t>
      </w:r>
      <w:r w:rsidR="0040577F" w:rsidRPr="0040577F">
        <w:rPr>
          <w:rFonts w:asciiTheme="minorHAnsi" w:hAnsiTheme="minorHAnsi" w:cstheme="minorHAnsi"/>
          <w:noProof/>
          <w:sz w:val="22"/>
          <w:szCs w:val="22"/>
        </w:rPr>
        <w:t>6</w:t>
      </w:r>
      <w:r w:rsidRPr="004514D3">
        <w:rPr>
          <w:rFonts w:asciiTheme="minorHAnsi" w:hAnsiTheme="minorHAnsi" w:cstheme="minorHAnsi"/>
          <w:sz w:val="22"/>
          <w:szCs w:val="22"/>
        </w:rPr>
        <w:fldChar w:fldCharType="end"/>
      </w:r>
      <w:r w:rsidRPr="004514D3">
        <w:rPr>
          <w:rFonts w:asciiTheme="minorHAnsi" w:hAnsiTheme="minorHAnsi" w:cstheme="minorHAnsi"/>
          <w:sz w:val="22"/>
          <w:szCs w:val="22"/>
        </w:rPr>
        <w:t xml:space="preserve"> laat de ontwikkeling van de verlaging zien op de boorgatwand van onttrekkingsput ‘P1’. De verlaging is groter dan 6 m</w:t>
      </w:r>
      <w:r w:rsidR="00315E22">
        <w:rPr>
          <w:rFonts w:asciiTheme="minorHAnsi" w:hAnsiTheme="minorHAnsi" w:cstheme="minorHAnsi"/>
          <w:sz w:val="22"/>
          <w:szCs w:val="22"/>
        </w:rPr>
        <w:t>,</w:t>
      </w:r>
      <w:r w:rsidRPr="004514D3">
        <w:rPr>
          <w:rFonts w:asciiTheme="minorHAnsi" w:hAnsiTheme="minorHAnsi" w:cstheme="minorHAnsi"/>
          <w:sz w:val="22"/>
          <w:szCs w:val="22"/>
        </w:rPr>
        <w:t xml:space="preserve"> waardoor het bovenste deel van het putfilter droog zal vallen. Verstopping van de </w:t>
      </w:r>
      <w:del w:id="40" w:author="Theo Olsthoorn" w:date="2021-03-05T22:54:00Z">
        <w:r w:rsidRPr="004514D3" w:rsidDel="00FB726E">
          <w:rPr>
            <w:rFonts w:asciiTheme="minorHAnsi" w:hAnsiTheme="minorHAnsi" w:cstheme="minorHAnsi"/>
            <w:sz w:val="22"/>
            <w:szCs w:val="22"/>
          </w:rPr>
          <w:delText xml:space="preserve">boorgatwant </w:delText>
        </w:r>
      </w:del>
      <w:ins w:id="41" w:author="Theo Olsthoorn" w:date="2021-03-05T22:54:00Z">
        <w:r w:rsidR="00FB726E" w:rsidRPr="004514D3">
          <w:rPr>
            <w:rFonts w:asciiTheme="minorHAnsi" w:hAnsiTheme="minorHAnsi" w:cstheme="minorHAnsi"/>
            <w:sz w:val="22"/>
            <w:szCs w:val="22"/>
          </w:rPr>
          <w:t>boorgatwan</w:t>
        </w:r>
        <w:r w:rsidR="00FB726E">
          <w:rPr>
            <w:rFonts w:asciiTheme="minorHAnsi" w:hAnsiTheme="minorHAnsi" w:cstheme="minorHAnsi"/>
            <w:sz w:val="22"/>
            <w:szCs w:val="22"/>
          </w:rPr>
          <w:t>d</w:t>
        </w:r>
        <w:r w:rsidR="00FB726E" w:rsidRPr="004514D3">
          <w:rPr>
            <w:rFonts w:asciiTheme="minorHAnsi" w:hAnsiTheme="minorHAnsi" w:cstheme="minorHAnsi"/>
            <w:sz w:val="22"/>
            <w:szCs w:val="22"/>
          </w:rPr>
          <w:t xml:space="preserve"> </w:t>
        </w:r>
      </w:ins>
      <w:r w:rsidRPr="004514D3">
        <w:rPr>
          <w:rFonts w:asciiTheme="minorHAnsi" w:hAnsiTheme="minorHAnsi" w:cstheme="minorHAnsi"/>
          <w:sz w:val="22"/>
          <w:szCs w:val="22"/>
        </w:rPr>
        <w:t xml:space="preserve">en onvolkomen penetratie van het putfilter in de </w:t>
      </w:r>
      <w:r w:rsidR="00146D03">
        <w:rPr>
          <w:rFonts w:asciiTheme="minorHAnsi" w:hAnsiTheme="minorHAnsi" w:cstheme="minorHAnsi"/>
          <w:sz w:val="22"/>
          <w:szCs w:val="22"/>
        </w:rPr>
        <w:t>Holoc</w:t>
      </w:r>
      <w:r w:rsidRPr="004514D3">
        <w:rPr>
          <w:rFonts w:asciiTheme="minorHAnsi" w:hAnsiTheme="minorHAnsi" w:cstheme="minorHAnsi"/>
          <w:sz w:val="22"/>
          <w:szCs w:val="22"/>
        </w:rPr>
        <w:t xml:space="preserve">ene laag zijn ook redenen waarom de verlaging in de put zelf groter zullen zijn dan hier berekend </w:t>
      </w:r>
      <w:r w:rsidR="00315E22">
        <w:rPr>
          <w:rFonts w:asciiTheme="minorHAnsi" w:hAnsiTheme="minorHAnsi" w:cstheme="minorHAnsi"/>
          <w:sz w:val="22"/>
          <w:szCs w:val="22"/>
        </w:rPr>
        <w:t>(</w:t>
      </w:r>
      <w:r w:rsidRPr="004514D3">
        <w:rPr>
          <w:rFonts w:asciiTheme="minorHAnsi" w:hAnsiTheme="minorHAnsi" w:cstheme="minorHAnsi"/>
          <w:sz w:val="22"/>
          <w:szCs w:val="22"/>
        </w:rPr>
        <w:t xml:space="preserve">op basis van de aanname dat de boorgatwand geen weerstand heeft en het filter over de hele hoogte van de </w:t>
      </w:r>
      <w:r w:rsidR="00146D03">
        <w:rPr>
          <w:rFonts w:asciiTheme="minorHAnsi" w:hAnsiTheme="minorHAnsi" w:cstheme="minorHAnsi"/>
          <w:sz w:val="22"/>
          <w:szCs w:val="22"/>
        </w:rPr>
        <w:t>Holoc</w:t>
      </w:r>
      <w:r w:rsidRPr="004514D3">
        <w:rPr>
          <w:rFonts w:asciiTheme="minorHAnsi" w:hAnsiTheme="minorHAnsi" w:cstheme="minorHAnsi"/>
          <w:sz w:val="22"/>
          <w:szCs w:val="22"/>
        </w:rPr>
        <w:t>ene laag is aangebracht</w:t>
      </w:r>
      <w:r w:rsidR="00315E22">
        <w:rPr>
          <w:rFonts w:asciiTheme="minorHAnsi" w:hAnsiTheme="minorHAnsi" w:cstheme="minorHAnsi"/>
          <w:sz w:val="22"/>
          <w:szCs w:val="22"/>
        </w:rPr>
        <w:t>)</w:t>
      </w:r>
      <w:r w:rsidRPr="004514D3">
        <w:rPr>
          <w:rFonts w:asciiTheme="minorHAnsi" w:hAnsiTheme="minorHAnsi" w:cstheme="minorHAnsi"/>
          <w:sz w:val="22"/>
          <w:szCs w:val="22"/>
        </w:rPr>
        <w:t>. Hierdoor is ontgassing van het water mogelijk waardoor de retourputten kunnen verstoppen.</w:t>
      </w:r>
    </w:p>
    <w:p w14:paraId="3DECE8CB" w14:textId="7777777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Twee meter dieper plaatsen van het putfilter is een remedie hiertegen, maar dan wordt het door de onvolkomenheid van het filter lastiger om de gewenste verlaging direct onder de slappe laag beneden de bouwput te bereiken. De in de praktijk gerealiseerde verlaging is echter gemakkelijk vast te stellen met waarnemingsfilters die op NAP -5.5 m in het boorgat van de retourputten zijn aangebracht. Als de verlaging daar voldoende is, is die dat elders ook. Indien de gerealiseerde verlaging nog tekortschiet zouden in de hoeken van de retourputten nog twee putten (eventueel in de bouwput) kunnen worden gemaakt met filter tussen NAP -6 en -10 m.</w:t>
      </w:r>
    </w:p>
    <w:p w14:paraId="44AB94D1" w14:textId="77777777" w:rsidR="004514D3" w:rsidRPr="004514D3" w:rsidRDefault="004514D3" w:rsidP="00FB726E">
      <w:pPr>
        <w:keepNext/>
        <w:rPr>
          <w:rFonts w:asciiTheme="minorHAnsi" w:hAnsiTheme="minorHAnsi" w:cstheme="minorHAnsi"/>
          <w:sz w:val="22"/>
          <w:szCs w:val="22"/>
        </w:rPr>
        <w:pPrChange w:id="42" w:author="Theo Olsthoorn" w:date="2021-03-05T22:55:00Z">
          <w:pPr/>
        </w:pPrChange>
      </w:pPr>
      <w:r w:rsidRPr="004514D3">
        <w:rPr>
          <w:rFonts w:asciiTheme="minorHAnsi" w:hAnsiTheme="minorHAnsi" w:cstheme="minorHAnsi"/>
          <w:noProof/>
          <w:sz w:val="22"/>
          <w:szCs w:val="22"/>
        </w:rPr>
        <w:drawing>
          <wp:inline distT="0" distB="0" distL="0" distR="0" wp14:anchorId="0EAB0104" wp14:editId="1C7AEB53">
            <wp:extent cx="5057775" cy="2418424"/>
            <wp:effectExtent l="0" t="0" r="0" b="1270"/>
            <wp:docPr id="12" name="Picture 12" descr="Graphical user interface, chart, application, Excel,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application, Excel,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8625" cy="2433175"/>
                    </a:xfrm>
                    <a:prstGeom prst="rect">
                      <a:avLst/>
                    </a:prstGeom>
                    <a:noFill/>
                    <a:ln>
                      <a:noFill/>
                    </a:ln>
                  </pic:spPr>
                </pic:pic>
              </a:graphicData>
            </a:graphic>
          </wp:inline>
        </w:drawing>
      </w:r>
    </w:p>
    <w:p w14:paraId="0578E8A7" w14:textId="5919E466" w:rsidR="004514D3" w:rsidRPr="004514D3" w:rsidRDefault="004514D3" w:rsidP="004514D3">
      <w:pPr>
        <w:pStyle w:val="Caption"/>
        <w:keepLines/>
        <w:rPr>
          <w:rFonts w:cstheme="minorHAnsi"/>
        </w:rPr>
      </w:pPr>
      <w:bookmarkStart w:id="43" w:name="_Ref65367834"/>
      <w:r w:rsidRPr="004514D3">
        <w:rPr>
          <w:rFonts w:cstheme="minorHAnsi"/>
        </w:rPr>
        <w:t xml:space="preserve">Figuur </w:t>
      </w:r>
      <w:r w:rsidRPr="004514D3">
        <w:rPr>
          <w:rFonts w:cstheme="minorHAnsi"/>
        </w:rPr>
        <w:fldChar w:fldCharType="begin"/>
      </w:r>
      <w:r w:rsidRPr="004514D3">
        <w:rPr>
          <w:rFonts w:cstheme="minorHAnsi"/>
        </w:rPr>
        <w:instrText xml:space="preserve"> SEQ Figuur \* ARABIC </w:instrText>
      </w:r>
      <w:r w:rsidRPr="004514D3">
        <w:rPr>
          <w:rFonts w:cstheme="minorHAnsi"/>
        </w:rPr>
        <w:fldChar w:fldCharType="separate"/>
      </w:r>
      <w:r w:rsidR="0040577F">
        <w:rPr>
          <w:rFonts w:cstheme="minorHAnsi"/>
          <w:noProof/>
        </w:rPr>
        <w:t>6</w:t>
      </w:r>
      <w:r w:rsidRPr="004514D3">
        <w:rPr>
          <w:rFonts w:cstheme="minorHAnsi"/>
        </w:rPr>
        <w:fldChar w:fldCharType="end"/>
      </w:r>
      <w:bookmarkEnd w:id="43"/>
      <w:r w:rsidRPr="004514D3">
        <w:rPr>
          <w:rFonts w:cstheme="minorHAnsi"/>
        </w:rPr>
        <w:t>: Berekende ontwikkeling van de grondwaterstand voor de drie lagen ter plekke van retourput 1</w:t>
      </w:r>
      <w:r w:rsidR="00315E22">
        <w:rPr>
          <w:rFonts w:cstheme="minorHAnsi"/>
        </w:rPr>
        <w:t xml:space="preserve"> bij een</w:t>
      </w:r>
      <w:r w:rsidRPr="004514D3">
        <w:rPr>
          <w:rFonts w:cstheme="minorHAnsi"/>
        </w:rPr>
        <w:t xml:space="preserve"> spannings- en retourbemaling </w:t>
      </w:r>
      <w:r w:rsidR="00315E22">
        <w:rPr>
          <w:rFonts w:cstheme="minorHAnsi"/>
        </w:rPr>
        <w:t xml:space="preserve">van </w:t>
      </w:r>
      <w:r w:rsidRPr="004514D3">
        <w:rPr>
          <w:rFonts w:cstheme="minorHAnsi"/>
        </w:rPr>
        <w:t>20 m</w:t>
      </w:r>
      <w:r w:rsidRPr="004514D3">
        <w:rPr>
          <w:rFonts w:cstheme="minorHAnsi"/>
          <w:vertAlign w:val="superscript"/>
        </w:rPr>
        <w:t>3</w:t>
      </w:r>
      <w:r w:rsidRPr="004514D3">
        <w:rPr>
          <w:rFonts w:cstheme="minorHAnsi"/>
        </w:rPr>
        <w:t>/h per put</w:t>
      </w:r>
    </w:p>
    <w:p w14:paraId="0A81F02A" w14:textId="76330D49"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 xml:space="preserve">Men zou kunnen veronderstellen dat de spanningsbemaling en de retourbemaling elk met </w:t>
      </w:r>
      <w:r w:rsidR="00315E22">
        <w:rPr>
          <w:rFonts w:asciiTheme="minorHAnsi" w:hAnsiTheme="minorHAnsi" w:cstheme="minorHAnsi"/>
          <w:sz w:val="22"/>
          <w:szCs w:val="22"/>
        </w:rPr>
        <w:t>éé</w:t>
      </w:r>
      <w:r w:rsidRPr="004514D3">
        <w:rPr>
          <w:rFonts w:asciiTheme="minorHAnsi" w:hAnsiTheme="minorHAnsi" w:cstheme="minorHAnsi"/>
          <w:sz w:val="22"/>
          <w:szCs w:val="22"/>
        </w:rPr>
        <w:t>n in plaats van twee putten kan worden gerealiseerd met een debiet van 40 m</w:t>
      </w:r>
      <w:r w:rsidRPr="004514D3">
        <w:rPr>
          <w:rFonts w:asciiTheme="minorHAnsi" w:hAnsiTheme="minorHAnsi" w:cstheme="minorHAnsi"/>
          <w:sz w:val="22"/>
          <w:szCs w:val="22"/>
          <w:vertAlign w:val="superscript"/>
        </w:rPr>
        <w:t>3</w:t>
      </w:r>
      <w:r w:rsidRPr="004514D3">
        <w:rPr>
          <w:rFonts w:asciiTheme="minorHAnsi" w:hAnsiTheme="minorHAnsi" w:cstheme="minorHAnsi"/>
          <w:sz w:val="22"/>
          <w:szCs w:val="22"/>
        </w:rPr>
        <w:t>/h. Door de concentratie van de onttrekking in een bron wordt de berekende verlaging in het boorgat 2 m groter dan bij bemaling met twee bronnen. Hierdoor valt een nog groter deel van het filter droog, waardoor uiteindelijk ook de bron in de praktijk minder zal kunnen leveren. Minimaal twee putten zijn derhalve in deze omstandigheden noodzakelijk. Enige reserve is uiteraard verstandig.</w:t>
      </w:r>
    </w:p>
    <w:p w14:paraId="35E73627" w14:textId="46DEC6CC" w:rsidR="004514D3" w:rsidRDefault="004514D3" w:rsidP="004514D3">
      <w:pPr>
        <w:rPr>
          <w:ins w:id="44" w:author="Theo Olsthoorn" w:date="2021-03-06T00:22:00Z"/>
          <w:rFonts w:asciiTheme="minorHAnsi" w:hAnsiTheme="minorHAnsi" w:cstheme="minorHAnsi"/>
          <w:sz w:val="22"/>
          <w:szCs w:val="22"/>
        </w:rPr>
      </w:pPr>
      <w:r w:rsidRPr="004514D3">
        <w:rPr>
          <w:rFonts w:asciiTheme="minorHAnsi" w:hAnsiTheme="minorHAnsi" w:cstheme="minorHAnsi"/>
          <w:sz w:val="22"/>
          <w:szCs w:val="22"/>
        </w:rPr>
        <w:t>Het probleem bij deze bemaling is de geringe dikte van de resterende slappe laag onder de bouwkuip, zodat het resterende eigen gewicht nauwelijks gewicht in de schaal legt tegen opdrukken</w:t>
      </w:r>
      <w:r w:rsidR="00C715F5">
        <w:rPr>
          <w:rFonts w:asciiTheme="minorHAnsi" w:hAnsiTheme="minorHAnsi" w:cstheme="minorHAnsi"/>
          <w:sz w:val="22"/>
          <w:szCs w:val="22"/>
        </w:rPr>
        <w:t>,</w:t>
      </w:r>
      <w:r w:rsidRPr="004514D3">
        <w:rPr>
          <w:rFonts w:asciiTheme="minorHAnsi" w:hAnsiTheme="minorHAnsi" w:cstheme="minorHAnsi"/>
          <w:sz w:val="22"/>
          <w:szCs w:val="22"/>
        </w:rPr>
        <w:t xml:space="preserve"> en praktisch alles neer komt op de bemaling die daardoor zo groot moet zijn dat de geconcentreerde verlaging bij de put zelf ertoe kan leiden dat het filter deels droogvalt. Hierdoor kan de levering van deze putten en dus ook de verlaging tegenvallen en bovendien kan door het ontstaan van gasbellen verstopping gaan optreden van de retourputten.</w:t>
      </w:r>
    </w:p>
    <w:p w14:paraId="6B7D614A" w14:textId="77DE2E23" w:rsidR="00954AB5" w:rsidRPr="004514D3" w:rsidRDefault="00954AB5" w:rsidP="004514D3">
      <w:pPr>
        <w:rPr>
          <w:rFonts w:asciiTheme="minorHAnsi" w:hAnsiTheme="minorHAnsi" w:cstheme="minorHAnsi"/>
          <w:sz w:val="22"/>
          <w:szCs w:val="22"/>
        </w:rPr>
      </w:pPr>
      <w:ins w:id="45" w:author="Theo Olsthoorn" w:date="2021-03-06T00:22:00Z">
        <w:r>
          <w:rPr>
            <w:rFonts w:asciiTheme="minorHAnsi" w:hAnsiTheme="minorHAnsi" w:cstheme="minorHAnsi"/>
            <w:sz w:val="22"/>
            <w:szCs w:val="22"/>
          </w:rPr>
          <w:t>H</w:t>
        </w:r>
      </w:ins>
      <w:ins w:id="46" w:author="Theo Olsthoorn" w:date="2021-03-06T00:23:00Z">
        <w:r>
          <w:rPr>
            <w:rFonts w:asciiTheme="minorHAnsi" w:hAnsiTheme="minorHAnsi" w:cstheme="minorHAnsi"/>
            <w:sz w:val="22"/>
            <w:szCs w:val="22"/>
          </w:rPr>
          <w:t xml:space="preserve">et benodigde onttrekkingsdebiet hangt sterk af van de doorlatendheid van de Holocene zanden. </w:t>
        </w:r>
      </w:ins>
      <w:ins w:id="47" w:author="Theo Olsthoorn" w:date="2021-03-06T00:24:00Z">
        <w:r>
          <w:rPr>
            <w:rFonts w:asciiTheme="minorHAnsi" w:hAnsiTheme="minorHAnsi" w:cstheme="minorHAnsi"/>
            <w:sz w:val="22"/>
            <w:szCs w:val="22"/>
          </w:rPr>
          <w:t xml:space="preserve">Het is er bijna omgekeerd evenredig </w:t>
        </w:r>
        <w:proofErr w:type="spellStart"/>
        <w:r>
          <w:rPr>
            <w:rFonts w:asciiTheme="minorHAnsi" w:hAnsiTheme="minorHAnsi" w:cstheme="minorHAnsi"/>
            <w:sz w:val="22"/>
            <w:szCs w:val="22"/>
          </w:rPr>
          <w:t xml:space="preserve">mee. </w:t>
        </w:r>
      </w:ins>
      <w:proofErr w:type="spellEnd"/>
      <w:ins w:id="48" w:author="Theo Olsthoorn" w:date="2021-03-06T00:23:00Z">
        <w:r>
          <w:rPr>
            <w:rFonts w:asciiTheme="minorHAnsi" w:hAnsiTheme="minorHAnsi" w:cstheme="minorHAnsi"/>
            <w:sz w:val="22"/>
            <w:szCs w:val="22"/>
          </w:rPr>
          <w:t xml:space="preserve">Voor deze doorlatendheid is 10 m/d aangehouden. </w:t>
        </w:r>
      </w:ins>
      <w:ins w:id="49" w:author="Theo Olsthoorn" w:date="2021-03-06T00:24:00Z">
        <w:r>
          <w:rPr>
            <w:rFonts w:asciiTheme="minorHAnsi" w:hAnsiTheme="minorHAnsi" w:cstheme="minorHAnsi"/>
            <w:sz w:val="22"/>
            <w:szCs w:val="22"/>
          </w:rPr>
          <w:t>Wanneer de doorlatendheid slechts 5 m dag is wat hie</w:t>
        </w:r>
      </w:ins>
      <w:ins w:id="50" w:author="Theo Olsthoorn" w:date="2021-03-06T00:25:00Z">
        <w:r>
          <w:rPr>
            <w:rFonts w:asciiTheme="minorHAnsi" w:hAnsiTheme="minorHAnsi" w:cstheme="minorHAnsi"/>
            <w:sz w:val="22"/>
            <w:szCs w:val="22"/>
          </w:rPr>
          <w:t>r</w:t>
        </w:r>
      </w:ins>
      <w:ins w:id="51" w:author="Theo Olsthoorn" w:date="2021-03-06T00:24:00Z">
        <w:r>
          <w:rPr>
            <w:rFonts w:asciiTheme="minorHAnsi" w:hAnsiTheme="minorHAnsi" w:cstheme="minorHAnsi"/>
            <w:sz w:val="22"/>
            <w:szCs w:val="22"/>
          </w:rPr>
          <w:t xml:space="preserve"> ook</w:t>
        </w:r>
      </w:ins>
      <w:ins w:id="52" w:author="Theo Olsthoorn" w:date="2021-03-06T00:25:00Z">
        <w:r>
          <w:rPr>
            <w:rFonts w:asciiTheme="minorHAnsi" w:hAnsiTheme="minorHAnsi" w:cstheme="minorHAnsi"/>
            <w:sz w:val="22"/>
            <w:szCs w:val="22"/>
          </w:rPr>
          <w:t xml:space="preserve"> mogelijk is</w:t>
        </w:r>
      </w:ins>
      <w:ins w:id="53" w:author="Theo Olsthoorn" w:date="2021-03-06T00:24:00Z">
        <w:r>
          <w:rPr>
            <w:rFonts w:asciiTheme="minorHAnsi" w:hAnsiTheme="minorHAnsi" w:cstheme="minorHAnsi"/>
            <w:sz w:val="22"/>
            <w:szCs w:val="22"/>
          </w:rPr>
          <w:t>, halveert het benodigde onttrekkingsdebiet</w:t>
        </w:r>
      </w:ins>
      <w:ins w:id="54" w:author="Theo Olsthoorn" w:date="2021-03-06T00:26:00Z">
        <w:r>
          <w:rPr>
            <w:rFonts w:asciiTheme="minorHAnsi" w:hAnsiTheme="minorHAnsi" w:cstheme="minorHAnsi"/>
            <w:sz w:val="22"/>
            <w:szCs w:val="22"/>
          </w:rPr>
          <w:t xml:space="preserve"> en bij 2 m/d nogmaals. Er is echter een proef nodig </w:t>
        </w:r>
      </w:ins>
      <w:ins w:id="55" w:author="Theo Olsthoorn" w:date="2021-03-06T00:27:00Z">
        <w:r>
          <w:rPr>
            <w:rFonts w:asciiTheme="minorHAnsi" w:hAnsiTheme="minorHAnsi" w:cstheme="minorHAnsi"/>
            <w:sz w:val="22"/>
            <w:szCs w:val="22"/>
          </w:rPr>
          <w:t xml:space="preserve">met controle van de daadwerkelijk optredende verlaging </w:t>
        </w:r>
      </w:ins>
      <w:ins w:id="56" w:author="Theo Olsthoorn" w:date="2021-03-06T00:26:00Z">
        <w:r>
          <w:rPr>
            <w:rFonts w:asciiTheme="minorHAnsi" w:hAnsiTheme="minorHAnsi" w:cstheme="minorHAnsi"/>
            <w:sz w:val="22"/>
            <w:szCs w:val="22"/>
          </w:rPr>
          <w:t xml:space="preserve">om dit </w:t>
        </w:r>
      </w:ins>
      <w:ins w:id="57" w:author="Theo Olsthoorn" w:date="2021-03-06T00:27:00Z">
        <w:r>
          <w:rPr>
            <w:rFonts w:asciiTheme="minorHAnsi" w:hAnsiTheme="minorHAnsi" w:cstheme="minorHAnsi"/>
            <w:sz w:val="22"/>
            <w:szCs w:val="22"/>
          </w:rPr>
          <w:t xml:space="preserve">benodigde debiet definitief </w:t>
        </w:r>
      </w:ins>
      <w:ins w:id="58" w:author="Theo Olsthoorn" w:date="2021-03-06T00:26:00Z">
        <w:r>
          <w:rPr>
            <w:rFonts w:asciiTheme="minorHAnsi" w:hAnsiTheme="minorHAnsi" w:cstheme="minorHAnsi"/>
            <w:sz w:val="22"/>
            <w:szCs w:val="22"/>
          </w:rPr>
          <w:t>te bepalen.</w:t>
        </w:r>
      </w:ins>
    </w:p>
    <w:p w14:paraId="0215472B" w14:textId="566619B4" w:rsidR="004514D3" w:rsidRPr="004514D3" w:rsidRDefault="004514D3" w:rsidP="004514D3">
      <w:pPr>
        <w:pStyle w:val="Heading1"/>
        <w:rPr>
          <w:sz w:val="22"/>
          <w:szCs w:val="22"/>
        </w:rPr>
      </w:pPr>
      <w:bookmarkStart w:id="59" w:name="_Toc65446021"/>
      <w:r w:rsidRPr="004514D3">
        <w:rPr>
          <w:sz w:val="22"/>
          <w:szCs w:val="22"/>
        </w:rPr>
        <w:t>Berekening opbarsting</w:t>
      </w:r>
      <w:bookmarkEnd w:id="59"/>
    </w:p>
    <w:p w14:paraId="0557FDAA" w14:textId="72AA57DF" w:rsidR="004514D3" w:rsidRPr="004514D3" w:rsidRDefault="004514D3" w:rsidP="004514D3">
      <w:pPr>
        <w:rPr>
          <w:rFonts w:asciiTheme="minorHAnsi" w:hAnsiTheme="minorHAnsi" w:cstheme="minorHAnsi"/>
          <w:sz w:val="22"/>
          <w:szCs w:val="22"/>
          <w:u w:val="single"/>
        </w:rPr>
      </w:pPr>
      <w:r w:rsidRPr="004514D3">
        <w:rPr>
          <w:rFonts w:asciiTheme="minorHAnsi" w:hAnsiTheme="minorHAnsi" w:cstheme="minorHAnsi"/>
          <w:sz w:val="22"/>
          <w:szCs w:val="22"/>
        </w:rPr>
        <w:t xml:space="preserve">Onderstaande tabellen geven de berekening van de waterspanning en effectieve spanning met en zonder verlaging met 4.3 m verlaging door de bemaling. De rode getallen zijn de essentiële. Links staat </w:t>
      </w:r>
      <w:ins w:id="60" w:author="Theo Olsthoorn" w:date="2021-03-05T22:57:00Z">
        <w:r w:rsidR="00FB726E">
          <w:rPr>
            <w:rFonts w:asciiTheme="minorHAnsi" w:hAnsiTheme="minorHAnsi" w:cstheme="minorHAnsi"/>
            <w:sz w:val="22"/>
            <w:szCs w:val="22"/>
          </w:rPr>
          <w:t xml:space="preserve">NAP </w:t>
        </w:r>
      </w:ins>
      <w:r w:rsidRPr="004514D3">
        <w:rPr>
          <w:rFonts w:asciiTheme="minorHAnsi" w:hAnsiTheme="minorHAnsi" w:cstheme="minorHAnsi"/>
          <w:sz w:val="22"/>
          <w:szCs w:val="22"/>
        </w:rPr>
        <w:t xml:space="preserve">-4.37 m als top van de resterende slappe laag (in de tekst staat dat met nogmaals 15 cm meer is gerekend om ruimte te maken voor een laag van 15 cm drainagezand </w:t>
      </w:r>
      <w:r w:rsidR="00C715F5" w:rsidRPr="004514D3">
        <w:rPr>
          <w:rFonts w:asciiTheme="minorHAnsi" w:hAnsiTheme="minorHAnsi" w:cstheme="minorHAnsi"/>
          <w:sz w:val="22"/>
          <w:szCs w:val="22"/>
        </w:rPr>
        <w:t>onder in</w:t>
      </w:r>
      <w:r w:rsidRPr="004514D3">
        <w:rPr>
          <w:rFonts w:asciiTheme="minorHAnsi" w:hAnsiTheme="minorHAnsi" w:cstheme="minorHAnsi"/>
          <w:sz w:val="22"/>
          <w:szCs w:val="22"/>
        </w:rPr>
        <w:t xml:space="preserve"> de bouwput</w:t>
      </w:r>
      <w:r w:rsidR="00C715F5">
        <w:rPr>
          <w:rFonts w:asciiTheme="minorHAnsi" w:hAnsiTheme="minorHAnsi" w:cstheme="minorHAnsi"/>
          <w:sz w:val="22"/>
          <w:szCs w:val="22"/>
        </w:rPr>
        <w:t>)</w:t>
      </w:r>
      <w:r w:rsidRPr="004514D3">
        <w:rPr>
          <w:rFonts w:asciiTheme="minorHAnsi" w:hAnsiTheme="minorHAnsi" w:cstheme="minorHAnsi"/>
          <w:sz w:val="22"/>
          <w:szCs w:val="22"/>
        </w:rPr>
        <w:t>. De kolom `</w:t>
      </w:r>
      <w:proofErr w:type="spellStart"/>
      <w:r w:rsidRPr="004514D3">
        <w:rPr>
          <w:rFonts w:asciiTheme="minorHAnsi" w:hAnsiTheme="minorHAnsi" w:cstheme="minorHAnsi"/>
          <w:i/>
          <w:iCs/>
          <w:sz w:val="22"/>
          <w:szCs w:val="22"/>
        </w:rPr>
        <w:t>rhowet</w:t>
      </w:r>
      <w:proofErr w:type="spellEnd"/>
      <w:r w:rsidRPr="004514D3">
        <w:rPr>
          <w:rFonts w:asciiTheme="minorHAnsi" w:hAnsiTheme="minorHAnsi" w:cstheme="minorHAnsi"/>
          <w:sz w:val="22"/>
          <w:szCs w:val="22"/>
        </w:rPr>
        <w:t>` geeft de natte dichtheid van de slappe laag waarmee is gerekend. NAP -0.2 m is de stijghoogte zonder bemaling waarmee is gerekend. 4.80 m</w:t>
      </w:r>
      <w:ins w:id="61" w:author="Theo Olsthoorn" w:date="2021-03-05T22:58:00Z">
        <w:r w:rsidR="00FB726E">
          <w:rPr>
            <w:rFonts w:asciiTheme="minorHAnsi" w:hAnsiTheme="minorHAnsi" w:cstheme="minorHAnsi"/>
            <w:sz w:val="22"/>
            <w:szCs w:val="22"/>
          </w:rPr>
          <w:t>wk</w:t>
        </w:r>
      </w:ins>
      <w:r w:rsidRPr="004514D3">
        <w:rPr>
          <w:rFonts w:asciiTheme="minorHAnsi" w:hAnsiTheme="minorHAnsi" w:cstheme="minorHAnsi"/>
          <w:sz w:val="22"/>
          <w:szCs w:val="22"/>
        </w:rPr>
        <w:t xml:space="preserve"> is dan de stijghoogte (of waterspanning in mwk) van het water boven de onderzijde van de slappe laag oftewel de bovenzijde van laag 3, het </w:t>
      </w:r>
      <w:r w:rsidR="00146D03">
        <w:rPr>
          <w:rFonts w:asciiTheme="minorHAnsi" w:hAnsiTheme="minorHAnsi" w:cstheme="minorHAnsi"/>
          <w:sz w:val="22"/>
          <w:szCs w:val="22"/>
        </w:rPr>
        <w:t>Holoc</w:t>
      </w:r>
      <w:r w:rsidRPr="004514D3">
        <w:rPr>
          <w:rFonts w:asciiTheme="minorHAnsi" w:hAnsiTheme="minorHAnsi" w:cstheme="minorHAnsi"/>
          <w:sz w:val="22"/>
          <w:szCs w:val="22"/>
        </w:rPr>
        <w:t>ene zand. De `</w:t>
      </w:r>
      <w:proofErr w:type="spellStart"/>
      <w:r w:rsidRPr="004514D3">
        <w:rPr>
          <w:rFonts w:asciiTheme="minorHAnsi" w:hAnsiTheme="minorHAnsi" w:cstheme="minorHAnsi"/>
          <w:i/>
          <w:iCs/>
          <w:sz w:val="22"/>
          <w:szCs w:val="22"/>
        </w:rPr>
        <w:t>PeffTop</w:t>
      </w:r>
      <w:proofErr w:type="spellEnd"/>
      <w:r w:rsidRPr="004514D3">
        <w:rPr>
          <w:rFonts w:asciiTheme="minorHAnsi" w:hAnsiTheme="minorHAnsi" w:cstheme="minorHAnsi"/>
          <w:sz w:val="22"/>
          <w:szCs w:val="22"/>
        </w:rPr>
        <w:t>` van -3.86 m</w:t>
      </w:r>
      <w:ins w:id="62" w:author="Theo Olsthoorn" w:date="2021-03-05T22:58:00Z">
        <w:r w:rsidR="00FB726E">
          <w:rPr>
            <w:rFonts w:asciiTheme="minorHAnsi" w:hAnsiTheme="minorHAnsi" w:cstheme="minorHAnsi"/>
            <w:sz w:val="22"/>
            <w:szCs w:val="22"/>
          </w:rPr>
          <w:t>wk</w:t>
        </w:r>
      </w:ins>
      <w:r w:rsidRPr="004514D3">
        <w:rPr>
          <w:rFonts w:asciiTheme="minorHAnsi" w:hAnsiTheme="minorHAnsi" w:cstheme="minorHAnsi"/>
          <w:sz w:val="22"/>
          <w:szCs w:val="22"/>
        </w:rPr>
        <w:t xml:space="preserve"> is de daarbij behorende effectieve of korrelspanning</w:t>
      </w:r>
      <w:r w:rsidR="00C715F5" w:rsidRPr="00C715F5">
        <w:rPr>
          <w:rFonts w:asciiTheme="minorHAnsi" w:hAnsiTheme="minorHAnsi" w:cstheme="minorHAnsi"/>
          <w:sz w:val="22"/>
          <w:szCs w:val="22"/>
        </w:rPr>
        <w:t xml:space="preserve"> </w:t>
      </w:r>
      <w:r w:rsidR="00C715F5" w:rsidRPr="004514D3">
        <w:rPr>
          <w:rFonts w:asciiTheme="minorHAnsi" w:hAnsiTheme="minorHAnsi" w:cstheme="minorHAnsi"/>
          <w:sz w:val="22"/>
          <w:szCs w:val="22"/>
        </w:rPr>
        <w:t xml:space="preserve">aan de bovenzijde van laag 3, het </w:t>
      </w:r>
      <w:r w:rsidR="00C715F5">
        <w:rPr>
          <w:rFonts w:asciiTheme="minorHAnsi" w:hAnsiTheme="minorHAnsi" w:cstheme="minorHAnsi"/>
          <w:sz w:val="22"/>
          <w:szCs w:val="22"/>
        </w:rPr>
        <w:t>Holoc</w:t>
      </w:r>
      <w:r w:rsidR="00C715F5" w:rsidRPr="004514D3">
        <w:rPr>
          <w:rFonts w:asciiTheme="minorHAnsi" w:hAnsiTheme="minorHAnsi" w:cstheme="minorHAnsi"/>
          <w:sz w:val="22"/>
          <w:szCs w:val="22"/>
        </w:rPr>
        <w:t>een</w:t>
      </w:r>
      <w:r w:rsidRPr="004514D3">
        <w:rPr>
          <w:rFonts w:asciiTheme="minorHAnsi" w:hAnsiTheme="minorHAnsi" w:cstheme="minorHAnsi"/>
          <w:sz w:val="22"/>
          <w:szCs w:val="22"/>
        </w:rPr>
        <w:t xml:space="preserve">. Die is duidelijk sterk negatief zonder bemaling. De tweede tabel geeft de situatie met bemaling waarbij </w:t>
      </w:r>
      <w:proofErr w:type="gramStart"/>
      <w:r w:rsidRPr="004514D3">
        <w:rPr>
          <w:rFonts w:asciiTheme="minorHAnsi" w:hAnsiTheme="minorHAnsi" w:cstheme="minorHAnsi"/>
          <w:sz w:val="22"/>
          <w:szCs w:val="22"/>
        </w:rPr>
        <w:t>4.35</w:t>
      </w:r>
      <w:ins w:id="63" w:author="Theo Olsthoorn" w:date="2021-03-05T22:59:00Z">
        <w:r w:rsidR="00FB726E">
          <w:rPr>
            <w:rFonts w:asciiTheme="minorHAnsi" w:hAnsiTheme="minorHAnsi" w:cstheme="minorHAnsi"/>
            <w:sz w:val="22"/>
            <w:szCs w:val="22"/>
          </w:rPr>
          <w:t xml:space="preserve">m </w:t>
        </w:r>
      </w:ins>
      <w:r w:rsidRPr="004514D3">
        <w:rPr>
          <w:rFonts w:asciiTheme="minorHAnsi" w:hAnsiTheme="minorHAnsi" w:cstheme="minorHAnsi"/>
          <w:sz w:val="22"/>
          <w:szCs w:val="22"/>
        </w:rPr>
        <w:t xml:space="preserve"> verlaging</w:t>
      </w:r>
      <w:proofErr w:type="gramEnd"/>
      <w:r w:rsidRPr="004514D3">
        <w:rPr>
          <w:rFonts w:asciiTheme="minorHAnsi" w:hAnsiTheme="minorHAnsi" w:cstheme="minorHAnsi"/>
          <w:sz w:val="22"/>
          <w:szCs w:val="22"/>
        </w:rPr>
        <w:t xml:space="preserve"> is aangebracht. De waterspanning boven de onderzijde van de slappe laag is dan 0.45 mwk en de korrelspanning 0.50 m berekend als mwk. Dus positief. Bij extra ontgraving van 15 cm voor de drainagelaag </w:t>
      </w:r>
      <w:r w:rsidR="00C715F5" w:rsidRPr="004514D3">
        <w:rPr>
          <w:rFonts w:asciiTheme="minorHAnsi" w:hAnsiTheme="minorHAnsi" w:cstheme="minorHAnsi"/>
          <w:sz w:val="22"/>
          <w:szCs w:val="22"/>
        </w:rPr>
        <w:t>onder in</w:t>
      </w:r>
      <w:r w:rsidRPr="004514D3">
        <w:rPr>
          <w:rFonts w:asciiTheme="minorHAnsi" w:hAnsiTheme="minorHAnsi" w:cstheme="minorHAnsi"/>
          <w:sz w:val="22"/>
          <w:szCs w:val="22"/>
        </w:rPr>
        <w:t xml:space="preserve"> de bouwkuip gaat </w:t>
      </w:r>
      <w:r w:rsidR="00276631">
        <w:rPr>
          <w:rFonts w:asciiTheme="minorHAnsi" w:hAnsiTheme="minorHAnsi" w:cstheme="minorHAnsi"/>
          <w:sz w:val="22"/>
          <w:szCs w:val="22"/>
        </w:rPr>
        <w:t xml:space="preserve">er </w:t>
      </w:r>
      <w:r w:rsidRPr="004514D3">
        <w:rPr>
          <w:rFonts w:asciiTheme="minorHAnsi" w:hAnsiTheme="minorHAnsi" w:cstheme="minorHAnsi"/>
          <w:sz w:val="22"/>
          <w:szCs w:val="22"/>
        </w:rPr>
        <w:t>0.15</w:t>
      </w:r>
      <w:r w:rsidR="00276631">
        <w:rPr>
          <w:rFonts w:asciiTheme="minorHAnsi" w:hAnsiTheme="minorHAnsi" w:cstheme="minorHAnsi"/>
          <w:sz w:val="22"/>
          <w:szCs w:val="22"/>
        </w:rPr>
        <w:t xml:space="preserve"> </w:t>
      </w:r>
      <w:r w:rsidRPr="004514D3">
        <w:rPr>
          <w:rFonts w:asciiTheme="minorHAnsi" w:hAnsiTheme="minorHAnsi" w:cstheme="minorHAnsi"/>
          <w:sz w:val="22"/>
          <w:szCs w:val="22"/>
        </w:rPr>
        <w:t>m vanaf tijdens de ontgraving. Maar na aanbrengen van het drainagezand is dit weer zoals in deze tabel is weergegeven.</w:t>
      </w:r>
    </w:p>
    <w:p w14:paraId="1BAB095A" w14:textId="547682E4" w:rsidR="004514D3" w:rsidRPr="004514D3" w:rsidRDefault="004514D3" w:rsidP="00BD565F">
      <w:pPr>
        <w:pStyle w:val="Caption"/>
        <w:keepNext/>
        <w:rPr>
          <w:rFonts w:cstheme="minorHAnsi"/>
        </w:rPr>
        <w:pPrChange w:id="64" w:author="Theo Olsthoorn" w:date="2021-03-05T22:59:00Z">
          <w:pPr>
            <w:pStyle w:val="Caption"/>
          </w:pPr>
        </w:pPrChange>
      </w:pPr>
      <w:r w:rsidRPr="004514D3">
        <w:rPr>
          <w:rFonts w:cstheme="minorHAnsi"/>
        </w:rPr>
        <w:t xml:space="preserve">Tabel </w:t>
      </w:r>
      <w:r w:rsidRPr="004514D3">
        <w:rPr>
          <w:rFonts w:cstheme="minorHAnsi"/>
        </w:rPr>
        <w:fldChar w:fldCharType="begin"/>
      </w:r>
      <w:r w:rsidRPr="004514D3">
        <w:rPr>
          <w:rFonts w:cstheme="minorHAnsi"/>
        </w:rPr>
        <w:instrText xml:space="preserve"> SEQ Tabel \* ARABIC </w:instrText>
      </w:r>
      <w:r w:rsidRPr="004514D3">
        <w:rPr>
          <w:rFonts w:cstheme="minorHAnsi"/>
        </w:rPr>
        <w:fldChar w:fldCharType="separate"/>
      </w:r>
      <w:r w:rsidR="0040577F">
        <w:rPr>
          <w:rFonts w:cstheme="minorHAnsi"/>
          <w:noProof/>
        </w:rPr>
        <w:t>2</w:t>
      </w:r>
      <w:r w:rsidRPr="004514D3">
        <w:rPr>
          <w:rFonts w:cstheme="minorHAnsi"/>
        </w:rPr>
        <w:fldChar w:fldCharType="end"/>
      </w:r>
      <w:r w:rsidRPr="004514D3">
        <w:rPr>
          <w:rFonts w:cstheme="minorHAnsi"/>
        </w:rPr>
        <w:t>: Berekening water en effectieve spanning zonder bemaling</w:t>
      </w:r>
    </w:p>
    <w:p w14:paraId="0B927AB6" w14:textId="7777777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noProof/>
          <w:sz w:val="22"/>
          <w:szCs w:val="22"/>
        </w:rPr>
        <w:drawing>
          <wp:inline distT="0" distB="0" distL="0" distR="0" wp14:anchorId="6D05AD58" wp14:editId="7A24A949">
            <wp:extent cx="6753225" cy="72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98652" cy="728769"/>
                    </a:xfrm>
                    <a:prstGeom prst="rect">
                      <a:avLst/>
                    </a:prstGeom>
                  </pic:spPr>
                </pic:pic>
              </a:graphicData>
            </a:graphic>
          </wp:inline>
        </w:drawing>
      </w:r>
    </w:p>
    <w:p w14:paraId="0D7A451D" w14:textId="66EE4DC0" w:rsidR="004514D3" w:rsidRPr="004514D3" w:rsidRDefault="004514D3" w:rsidP="004514D3">
      <w:pPr>
        <w:pStyle w:val="Caption"/>
        <w:rPr>
          <w:rFonts w:cstheme="minorHAnsi"/>
        </w:rPr>
      </w:pPr>
      <w:r w:rsidRPr="004514D3">
        <w:rPr>
          <w:rFonts w:cstheme="minorHAnsi"/>
        </w:rPr>
        <w:t xml:space="preserve">Tabel </w:t>
      </w:r>
      <w:r w:rsidRPr="004514D3">
        <w:rPr>
          <w:rFonts w:cstheme="minorHAnsi"/>
        </w:rPr>
        <w:fldChar w:fldCharType="begin"/>
      </w:r>
      <w:r w:rsidRPr="004514D3">
        <w:rPr>
          <w:rFonts w:cstheme="minorHAnsi"/>
        </w:rPr>
        <w:instrText xml:space="preserve"> SEQ Tabel \* ARABIC </w:instrText>
      </w:r>
      <w:r w:rsidRPr="004514D3">
        <w:rPr>
          <w:rFonts w:cstheme="minorHAnsi"/>
        </w:rPr>
        <w:fldChar w:fldCharType="separate"/>
      </w:r>
      <w:r w:rsidR="0040577F">
        <w:rPr>
          <w:rFonts w:cstheme="minorHAnsi"/>
          <w:noProof/>
        </w:rPr>
        <w:t>3</w:t>
      </w:r>
      <w:r w:rsidRPr="004514D3">
        <w:rPr>
          <w:rFonts w:cstheme="minorHAnsi"/>
        </w:rPr>
        <w:fldChar w:fldCharType="end"/>
      </w:r>
      <w:r w:rsidRPr="004514D3">
        <w:rPr>
          <w:rFonts w:cstheme="minorHAnsi"/>
        </w:rPr>
        <w:t xml:space="preserve"> Berekening water- en effectieve spanning met 4.35 m verlaging door bemaling</w:t>
      </w:r>
    </w:p>
    <w:p w14:paraId="26BA3314" w14:textId="77777777" w:rsidR="004514D3" w:rsidRPr="004514D3" w:rsidRDefault="004514D3" w:rsidP="004514D3">
      <w:pPr>
        <w:rPr>
          <w:rFonts w:asciiTheme="minorHAnsi" w:hAnsiTheme="minorHAnsi" w:cstheme="minorHAnsi"/>
          <w:sz w:val="22"/>
          <w:szCs w:val="22"/>
        </w:rPr>
      </w:pPr>
      <w:r w:rsidRPr="004514D3">
        <w:rPr>
          <w:rFonts w:asciiTheme="minorHAnsi" w:hAnsiTheme="minorHAnsi" w:cstheme="minorHAnsi"/>
          <w:noProof/>
          <w:sz w:val="22"/>
          <w:szCs w:val="22"/>
        </w:rPr>
        <w:drawing>
          <wp:inline distT="0" distB="0" distL="0" distR="0" wp14:anchorId="31526C6C" wp14:editId="3C805692">
            <wp:extent cx="6753225" cy="714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76754" cy="716864"/>
                    </a:xfrm>
                    <a:prstGeom prst="rect">
                      <a:avLst/>
                    </a:prstGeom>
                  </pic:spPr>
                </pic:pic>
              </a:graphicData>
            </a:graphic>
          </wp:inline>
        </w:drawing>
      </w:r>
    </w:p>
    <w:p w14:paraId="504657AD" w14:textId="72999F92" w:rsidR="004514D3" w:rsidRPr="004514D3" w:rsidRDefault="004514D3" w:rsidP="004514D3">
      <w:pPr>
        <w:pStyle w:val="Heading1"/>
        <w:rPr>
          <w:sz w:val="22"/>
          <w:szCs w:val="22"/>
        </w:rPr>
      </w:pPr>
      <w:bookmarkStart w:id="65" w:name="_Toc65446022"/>
      <w:r w:rsidRPr="004514D3">
        <w:rPr>
          <w:sz w:val="22"/>
          <w:szCs w:val="22"/>
        </w:rPr>
        <w:t>Referenties</w:t>
      </w:r>
      <w:bookmarkEnd w:id="65"/>
    </w:p>
    <w:p w14:paraId="359E5C08" w14:textId="1756D3E8" w:rsidR="004514D3" w:rsidRDefault="004514D3" w:rsidP="004514D3">
      <w:pPr>
        <w:rPr>
          <w:rFonts w:asciiTheme="minorHAnsi" w:hAnsiTheme="minorHAnsi" w:cstheme="minorHAnsi"/>
          <w:sz w:val="22"/>
          <w:szCs w:val="22"/>
        </w:rPr>
      </w:pPr>
      <w:r w:rsidRPr="004514D3">
        <w:rPr>
          <w:rFonts w:asciiTheme="minorHAnsi" w:hAnsiTheme="minorHAnsi" w:cstheme="minorHAnsi"/>
          <w:sz w:val="22"/>
          <w:szCs w:val="22"/>
        </w:rPr>
        <w:t xml:space="preserve">Beemsterboer Boringen, Bemalingen en Sonderingen BV. Project: Rioolgemaal aan de Kruiszwin te Julianadorp. Bemalingsadvies en technisch bemalingsplan. Kenmerk 20529, 19 januari 2021 (concept). Opdrachtgever: </w:t>
      </w:r>
      <w:proofErr w:type="spellStart"/>
      <w:r w:rsidRPr="004514D3">
        <w:rPr>
          <w:rFonts w:asciiTheme="minorHAnsi" w:hAnsiTheme="minorHAnsi" w:cstheme="minorHAnsi"/>
          <w:sz w:val="22"/>
          <w:szCs w:val="22"/>
        </w:rPr>
        <w:t>Structon</w:t>
      </w:r>
      <w:proofErr w:type="spellEnd"/>
      <w:r w:rsidRPr="004514D3">
        <w:rPr>
          <w:rFonts w:asciiTheme="minorHAnsi" w:hAnsiTheme="minorHAnsi" w:cstheme="minorHAnsi"/>
          <w:sz w:val="22"/>
          <w:szCs w:val="22"/>
        </w:rPr>
        <w:t xml:space="preserve"> Civiel West bv. Postbus 1, 1633 ZG Avenhorn.</w:t>
      </w:r>
    </w:p>
    <w:p w14:paraId="790C232D" w14:textId="30F72D22" w:rsidR="00D968E6" w:rsidRPr="004514D3" w:rsidRDefault="00487AB6" w:rsidP="004514D3">
      <w:pPr>
        <w:rPr>
          <w:rFonts w:asciiTheme="minorHAnsi" w:hAnsiTheme="minorHAnsi" w:cstheme="minorHAnsi"/>
          <w:sz w:val="22"/>
          <w:szCs w:val="22"/>
        </w:rPr>
      </w:pPr>
      <w:r>
        <w:rPr>
          <w:rFonts w:asciiTheme="minorHAnsi" w:hAnsiTheme="minorHAnsi" w:cstheme="minorHAnsi"/>
          <w:sz w:val="22"/>
          <w:szCs w:val="22"/>
        </w:rPr>
        <w:t xml:space="preserve">Nectaerra, 2021. </w:t>
      </w:r>
      <w:r w:rsidR="00D968E6" w:rsidRPr="00D968E6">
        <w:rPr>
          <w:rFonts w:asciiTheme="minorHAnsi" w:hAnsiTheme="minorHAnsi" w:cstheme="minorHAnsi"/>
          <w:sz w:val="22"/>
          <w:szCs w:val="22"/>
        </w:rPr>
        <w:t>Hydrologische analyse Kruiszwin</w:t>
      </w:r>
      <w:r w:rsidR="00D968E6">
        <w:rPr>
          <w:rFonts w:asciiTheme="minorHAnsi" w:hAnsiTheme="minorHAnsi" w:cstheme="minorHAnsi"/>
          <w:sz w:val="22"/>
          <w:szCs w:val="22"/>
        </w:rPr>
        <w:t xml:space="preserve">, </w:t>
      </w:r>
      <w:r>
        <w:rPr>
          <w:rFonts w:asciiTheme="minorHAnsi" w:hAnsiTheme="minorHAnsi" w:cstheme="minorHAnsi"/>
          <w:sz w:val="22"/>
          <w:szCs w:val="22"/>
        </w:rPr>
        <w:t xml:space="preserve">kenmerk </w:t>
      </w:r>
      <w:r w:rsidRPr="00D968E6">
        <w:rPr>
          <w:rFonts w:asciiTheme="minorHAnsi" w:hAnsiTheme="minorHAnsi" w:cstheme="minorHAnsi"/>
          <w:sz w:val="22"/>
          <w:szCs w:val="22"/>
        </w:rPr>
        <w:t>NCT20.084-35-210217</w:t>
      </w:r>
      <w:r>
        <w:rPr>
          <w:rFonts w:asciiTheme="minorHAnsi" w:hAnsiTheme="minorHAnsi" w:cstheme="minorHAnsi"/>
          <w:sz w:val="22"/>
          <w:szCs w:val="22"/>
        </w:rPr>
        <w:t xml:space="preserve">, d.d. </w:t>
      </w:r>
      <w:r w:rsidR="00D968E6">
        <w:rPr>
          <w:rFonts w:asciiTheme="minorHAnsi" w:hAnsiTheme="minorHAnsi" w:cstheme="minorHAnsi"/>
          <w:sz w:val="22"/>
          <w:szCs w:val="22"/>
        </w:rPr>
        <w:t>17</w:t>
      </w:r>
      <w:r>
        <w:rPr>
          <w:rFonts w:asciiTheme="minorHAnsi" w:hAnsiTheme="minorHAnsi" w:cstheme="minorHAnsi"/>
          <w:sz w:val="22"/>
          <w:szCs w:val="22"/>
        </w:rPr>
        <w:t xml:space="preserve"> februari 2021</w:t>
      </w:r>
    </w:p>
    <w:p w14:paraId="0B3D56D2" w14:textId="4B3864AB" w:rsidR="00276631" w:rsidRDefault="00276631" w:rsidP="00067264">
      <w:pPr>
        <w:autoSpaceDE/>
        <w:autoSpaceDN/>
        <w:adjustRightInd/>
        <w:spacing w:line="280" w:lineRule="atLeast"/>
        <w:rPr>
          <w:rFonts w:asciiTheme="minorHAnsi" w:hAnsiTheme="minorHAnsi" w:cstheme="minorHAnsi"/>
        </w:rPr>
      </w:pPr>
    </w:p>
    <w:p w14:paraId="4D7ADEAB" w14:textId="77777777" w:rsidR="00276631" w:rsidRPr="001A7D82" w:rsidRDefault="00276631" w:rsidP="00067264">
      <w:pPr>
        <w:autoSpaceDE/>
        <w:autoSpaceDN/>
        <w:adjustRightInd/>
        <w:spacing w:line="280" w:lineRule="atLeast"/>
        <w:rPr>
          <w:rFonts w:asciiTheme="minorHAnsi" w:hAnsiTheme="minorHAnsi" w:cstheme="minorHAnsi"/>
        </w:rPr>
      </w:pPr>
    </w:p>
    <w:sectPr w:rsidR="00276631" w:rsidRPr="001A7D82" w:rsidSect="00E32BED">
      <w:headerReference w:type="default" r:id="rId20"/>
      <w:footerReference w:type="default" r:id="rId21"/>
      <w:headerReference w:type="first" r:id="rId22"/>
      <w:footerReference w:type="first" r:id="rId23"/>
      <w:pgSz w:w="12240" w:h="15840"/>
      <w:pgMar w:top="1276" w:right="1043" w:bottom="851" w:left="992" w:header="720" w:footer="221"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0B7D5" w14:textId="77777777" w:rsidR="00F601C6" w:rsidRDefault="00F601C6" w:rsidP="00B83888">
      <w:r>
        <w:separator/>
      </w:r>
    </w:p>
    <w:p w14:paraId="712954D2" w14:textId="77777777" w:rsidR="00F601C6" w:rsidRDefault="00F601C6"/>
  </w:endnote>
  <w:endnote w:type="continuationSeparator" w:id="0">
    <w:p w14:paraId="1B0D10DA" w14:textId="77777777" w:rsidR="00F601C6" w:rsidRDefault="00F601C6" w:rsidP="00B83888">
      <w:r>
        <w:continuationSeparator/>
      </w:r>
    </w:p>
    <w:p w14:paraId="5F4C4453" w14:textId="77777777" w:rsidR="00F601C6" w:rsidRDefault="00F60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rPr>
      <w:id w:val="-1077665758"/>
      <w:docPartObj>
        <w:docPartGallery w:val="Page Numbers (Bottom of Page)"/>
        <w:docPartUnique/>
      </w:docPartObj>
    </w:sdtPr>
    <w:sdtEndPr/>
    <w:sdtContent>
      <w:sdt>
        <w:sdtPr>
          <w:rPr>
            <w:color w:val="808080" w:themeColor="background1" w:themeShade="80"/>
          </w:rPr>
          <w:id w:val="-204787104"/>
          <w:docPartObj>
            <w:docPartGallery w:val="Page Numbers (Top of Page)"/>
            <w:docPartUnique/>
          </w:docPartObj>
        </w:sdtPr>
        <w:sdtEndPr/>
        <w:sdtContent>
          <w:p w14:paraId="63767B89" w14:textId="77777777" w:rsidR="006A4500" w:rsidRPr="0054227D" w:rsidRDefault="0090098E" w:rsidP="00E32BED">
            <w:pPr>
              <w:pStyle w:val="Footer"/>
              <w:tabs>
                <w:tab w:val="clear" w:pos="4536"/>
                <w:tab w:val="clear" w:pos="9072"/>
              </w:tabs>
              <w:jc w:val="right"/>
              <w:rPr>
                <w:color w:val="808080" w:themeColor="background1" w:themeShade="80"/>
              </w:rPr>
            </w:pPr>
            <w:r>
              <w:rPr>
                <w:noProof/>
              </w:rPr>
              <w:drawing>
                <wp:anchor distT="0" distB="0" distL="114300" distR="114300" simplePos="0" relativeHeight="251665408" behindDoc="1" locked="0" layoutInCell="1" allowOverlap="1" wp14:anchorId="7E81F933" wp14:editId="5B420BB7">
                  <wp:simplePos x="0" y="0"/>
                  <wp:positionH relativeFrom="column">
                    <wp:posOffset>-28575</wp:posOffset>
                  </wp:positionH>
                  <wp:positionV relativeFrom="paragraph">
                    <wp:posOffset>94615</wp:posOffset>
                  </wp:positionV>
                  <wp:extent cx="753831" cy="250825"/>
                  <wp:effectExtent l="0" t="0" r="8255"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831" cy="25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500">
              <w:rPr>
                <w:color w:val="808080" w:themeColor="background1" w:themeShade="80"/>
              </w:rPr>
              <w:tab/>
            </w:r>
            <w:r w:rsidR="006A4500">
              <w:rPr>
                <w:color w:val="808080" w:themeColor="background1" w:themeShade="80"/>
              </w:rPr>
              <w:tab/>
            </w:r>
            <w:r w:rsidR="006A4500">
              <w:rPr>
                <w:color w:val="808080" w:themeColor="background1" w:themeShade="80"/>
              </w:rPr>
              <w:tab/>
            </w:r>
            <w:r w:rsidR="006A4500" w:rsidRPr="00AE5041">
              <w:rPr>
                <w:bCs/>
                <w:color w:val="808080" w:themeColor="background1" w:themeShade="80"/>
              </w:rPr>
              <w:fldChar w:fldCharType="begin"/>
            </w:r>
            <w:r w:rsidR="006A4500" w:rsidRPr="00AE5041">
              <w:rPr>
                <w:bCs/>
                <w:color w:val="808080" w:themeColor="background1" w:themeShade="80"/>
              </w:rPr>
              <w:instrText xml:space="preserve"> PAGE </w:instrText>
            </w:r>
            <w:r w:rsidR="006A4500" w:rsidRPr="00AE5041">
              <w:rPr>
                <w:bCs/>
                <w:color w:val="808080" w:themeColor="background1" w:themeShade="80"/>
              </w:rPr>
              <w:fldChar w:fldCharType="separate"/>
            </w:r>
            <w:r w:rsidR="006A4500">
              <w:rPr>
                <w:bCs/>
                <w:color w:val="808080" w:themeColor="background1" w:themeShade="80"/>
              </w:rPr>
              <w:t>2</w:t>
            </w:r>
            <w:r w:rsidR="006A4500" w:rsidRPr="00AE5041">
              <w:rPr>
                <w:bCs/>
                <w:color w:val="808080" w:themeColor="background1" w:themeShade="80"/>
              </w:rPr>
              <w:fldChar w:fldCharType="end"/>
            </w:r>
            <w:r w:rsidR="006A4500" w:rsidRPr="00AE5041">
              <w:rPr>
                <w:color w:val="808080" w:themeColor="background1" w:themeShade="80"/>
              </w:rPr>
              <w:t xml:space="preserve"> / </w:t>
            </w:r>
            <w:r w:rsidR="006A4500" w:rsidRPr="00AE5041">
              <w:rPr>
                <w:bCs/>
                <w:color w:val="808080" w:themeColor="background1" w:themeShade="80"/>
              </w:rPr>
              <w:fldChar w:fldCharType="begin"/>
            </w:r>
            <w:r w:rsidR="006A4500" w:rsidRPr="00AE5041">
              <w:rPr>
                <w:bCs/>
                <w:color w:val="808080" w:themeColor="background1" w:themeShade="80"/>
              </w:rPr>
              <w:instrText xml:space="preserve"> NUMPAGES  </w:instrText>
            </w:r>
            <w:r w:rsidR="006A4500" w:rsidRPr="00AE5041">
              <w:rPr>
                <w:bCs/>
                <w:color w:val="808080" w:themeColor="background1" w:themeShade="80"/>
              </w:rPr>
              <w:fldChar w:fldCharType="separate"/>
            </w:r>
            <w:r w:rsidR="006A4500">
              <w:rPr>
                <w:bCs/>
                <w:color w:val="808080" w:themeColor="background1" w:themeShade="80"/>
              </w:rPr>
              <w:t>11</w:t>
            </w:r>
            <w:r w:rsidR="006A4500" w:rsidRPr="00AE5041">
              <w:rPr>
                <w:bCs/>
                <w:color w:val="808080" w:themeColor="background1" w:themeShade="80"/>
              </w:rPr>
              <w:fldChar w:fldCharType="end"/>
            </w:r>
          </w:p>
        </w:sdtContent>
      </w:sdt>
    </w:sdtContent>
  </w:sdt>
  <w:p w14:paraId="536E22E4" w14:textId="77777777" w:rsidR="006A4500" w:rsidRDefault="006A4500" w:rsidP="00B83888">
    <w:pPr>
      <w:pStyle w:val="Footer"/>
    </w:pPr>
  </w:p>
  <w:p w14:paraId="39ECA514" w14:textId="77777777" w:rsidR="00292C5D" w:rsidRDefault="00292C5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rPr>
      <w:id w:val="1095358176"/>
      <w:docPartObj>
        <w:docPartGallery w:val="Page Numbers (Bottom of Page)"/>
        <w:docPartUnique/>
      </w:docPartObj>
    </w:sdtPr>
    <w:sdtEndPr/>
    <w:sdtContent>
      <w:sdt>
        <w:sdtPr>
          <w:rPr>
            <w:color w:val="808080" w:themeColor="background1" w:themeShade="80"/>
          </w:rPr>
          <w:id w:val="-1769616900"/>
          <w:docPartObj>
            <w:docPartGallery w:val="Page Numbers (Top of Page)"/>
            <w:docPartUnique/>
          </w:docPartObj>
        </w:sdtPr>
        <w:sdtEndPr/>
        <w:sdtContent>
          <w:p w14:paraId="7E087F70" w14:textId="77777777" w:rsidR="006A4500" w:rsidRPr="00E32BED" w:rsidRDefault="006A4500">
            <w:pPr>
              <w:pStyle w:val="Footer"/>
              <w:jc w:val="right"/>
              <w:rPr>
                <w:color w:val="808080" w:themeColor="background1" w:themeShade="80"/>
              </w:rPr>
            </w:pPr>
            <w:r w:rsidRPr="00E32BED">
              <w:rPr>
                <w:bCs/>
                <w:color w:val="808080" w:themeColor="background1" w:themeShade="80"/>
              </w:rPr>
              <w:fldChar w:fldCharType="begin"/>
            </w:r>
            <w:r w:rsidRPr="00E32BED">
              <w:rPr>
                <w:bCs/>
                <w:color w:val="808080" w:themeColor="background1" w:themeShade="80"/>
              </w:rPr>
              <w:instrText xml:space="preserve"> PAGE </w:instrText>
            </w:r>
            <w:r w:rsidRPr="00E32BED">
              <w:rPr>
                <w:bCs/>
                <w:color w:val="808080" w:themeColor="background1" w:themeShade="80"/>
              </w:rPr>
              <w:fldChar w:fldCharType="separate"/>
            </w:r>
            <w:r w:rsidRPr="00E32BED">
              <w:rPr>
                <w:bCs/>
                <w:noProof/>
                <w:color w:val="808080" w:themeColor="background1" w:themeShade="80"/>
              </w:rPr>
              <w:t>2</w:t>
            </w:r>
            <w:r w:rsidRPr="00E32BED">
              <w:rPr>
                <w:bCs/>
                <w:color w:val="808080" w:themeColor="background1" w:themeShade="80"/>
              </w:rPr>
              <w:fldChar w:fldCharType="end"/>
            </w:r>
            <w:r w:rsidRPr="00E32BED">
              <w:rPr>
                <w:color w:val="808080" w:themeColor="background1" w:themeShade="80"/>
              </w:rPr>
              <w:t xml:space="preserve"> / </w:t>
            </w:r>
            <w:r w:rsidRPr="00E32BED">
              <w:rPr>
                <w:bCs/>
                <w:color w:val="808080" w:themeColor="background1" w:themeShade="80"/>
              </w:rPr>
              <w:fldChar w:fldCharType="begin"/>
            </w:r>
            <w:r w:rsidRPr="00E32BED">
              <w:rPr>
                <w:bCs/>
                <w:color w:val="808080" w:themeColor="background1" w:themeShade="80"/>
              </w:rPr>
              <w:instrText xml:space="preserve"> NUMPAGES  </w:instrText>
            </w:r>
            <w:r w:rsidRPr="00E32BED">
              <w:rPr>
                <w:bCs/>
                <w:color w:val="808080" w:themeColor="background1" w:themeShade="80"/>
              </w:rPr>
              <w:fldChar w:fldCharType="separate"/>
            </w:r>
            <w:r w:rsidRPr="00E32BED">
              <w:rPr>
                <w:bCs/>
                <w:noProof/>
                <w:color w:val="808080" w:themeColor="background1" w:themeShade="80"/>
              </w:rPr>
              <w:t>2</w:t>
            </w:r>
            <w:r w:rsidRPr="00E32BED">
              <w:rPr>
                <w:bCs/>
                <w:color w:val="808080" w:themeColor="background1" w:themeShade="80"/>
              </w:rPr>
              <w:fldChar w:fldCharType="end"/>
            </w:r>
          </w:p>
        </w:sdtContent>
      </w:sdt>
    </w:sdtContent>
  </w:sdt>
  <w:p w14:paraId="270DDD35" w14:textId="77777777" w:rsidR="006A4500" w:rsidRDefault="006A4500">
    <w:pPr>
      <w:pStyle w:val="Footer"/>
    </w:pPr>
  </w:p>
  <w:p w14:paraId="64C1B2E4" w14:textId="77777777" w:rsidR="00292C5D" w:rsidRDefault="00292C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000A7" w14:textId="77777777" w:rsidR="00F601C6" w:rsidRDefault="00F601C6" w:rsidP="00B83888">
      <w:r>
        <w:separator/>
      </w:r>
    </w:p>
    <w:p w14:paraId="4C05D2CC" w14:textId="77777777" w:rsidR="00F601C6" w:rsidRDefault="00F601C6"/>
  </w:footnote>
  <w:footnote w:type="continuationSeparator" w:id="0">
    <w:p w14:paraId="174C9341" w14:textId="77777777" w:rsidR="00F601C6" w:rsidRDefault="00F601C6" w:rsidP="00B83888">
      <w:r>
        <w:continuationSeparator/>
      </w:r>
    </w:p>
    <w:p w14:paraId="6FB9D577" w14:textId="77777777" w:rsidR="00F601C6" w:rsidRDefault="00F601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11529" w14:textId="77777777" w:rsidR="006A4500" w:rsidRPr="008924D7" w:rsidRDefault="008924D7" w:rsidP="002D3916">
    <w:pPr>
      <w:pBdr>
        <w:bottom w:val="single" w:sz="4" w:space="1" w:color="808080" w:themeColor="background1" w:themeShade="80"/>
      </w:pBdr>
      <w:jc w:val="right"/>
      <w:rPr>
        <w:color w:val="808080" w:themeColor="background1" w:themeShade="80"/>
        <w:lang w:val="en-NL"/>
      </w:rPr>
    </w:pPr>
    <w:r>
      <w:rPr>
        <w:color w:val="808080" w:themeColor="background1" w:themeShade="80"/>
        <w:lang w:val="en-NL"/>
      </w:rPr>
      <w:t>Memo</w:t>
    </w:r>
  </w:p>
  <w:p w14:paraId="0D1735E9" w14:textId="77777777" w:rsidR="00292C5D" w:rsidRDefault="00292C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3B0AF" w14:textId="3D882F5F" w:rsidR="00514C5A" w:rsidRPr="005315B8" w:rsidRDefault="00422E0D" w:rsidP="00514C5A">
    <w:pPr>
      <w:pStyle w:val="Header"/>
      <w:tabs>
        <w:tab w:val="clear" w:pos="4536"/>
        <w:tab w:val="clear" w:pos="9072"/>
        <w:tab w:val="left" w:pos="4142"/>
      </w:tabs>
      <w:spacing w:before="0" w:after="0" w:line="260" w:lineRule="atLeast"/>
      <w:jc w:val="right"/>
      <w:rPr>
        <w:color w:val="808080" w:themeColor="background1" w:themeShade="80"/>
        <w:sz w:val="14"/>
        <w:szCs w:val="14"/>
        <w:lang w:val="de-DE"/>
        <w:rPrChange w:id="66" w:author="Theo Olsthoorn" w:date="2021-03-05T22:39:00Z">
          <w:rPr>
            <w:color w:val="808080" w:themeColor="background1" w:themeShade="80"/>
            <w:sz w:val="14"/>
            <w:szCs w:val="14"/>
          </w:rPr>
        </w:rPrChange>
      </w:rPr>
    </w:pPr>
    <w:r>
      <w:rPr>
        <w:noProof/>
      </w:rPr>
      <w:drawing>
        <wp:anchor distT="0" distB="0" distL="114300" distR="114300" simplePos="0" relativeHeight="251664383" behindDoc="0" locked="0" layoutInCell="1" allowOverlap="1" wp14:anchorId="007D8FA1" wp14:editId="2CAE8099">
          <wp:simplePos x="0" y="0"/>
          <wp:positionH relativeFrom="column">
            <wp:posOffset>-49530</wp:posOffset>
          </wp:positionH>
          <wp:positionV relativeFrom="paragraph">
            <wp:posOffset>-133985</wp:posOffset>
          </wp:positionV>
          <wp:extent cx="2229611" cy="5238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9611"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15B8">
      <w:rPr>
        <w:noProof/>
        <w:lang w:val="de-DE"/>
        <w:rPrChange w:id="67" w:author="Theo Olsthoorn" w:date="2021-03-05T22:39:00Z">
          <w:rPr>
            <w:noProof/>
          </w:rPr>
        </w:rPrChange>
      </w:rPr>
      <w:t xml:space="preserve"> </w:t>
    </w:r>
    <w:r w:rsidR="00514C5A" w:rsidRPr="005315B8">
      <w:rPr>
        <w:color w:val="808080" w:themeColor="background1" w:themeShade="80"/>
        <w:sz w:val="14"/>
        <w:szCs w:val="14"/>
        <w:lang w:val="de-DE"/>
        <w:rPrChange w:id="68" w:author="Theo Olsthoorn" w:date="2021-03-05T22:39:00Z">
          <w:rPr>
            <w:color w:val="808080" w:themeColor="background1" w:themeShade="80"/>
            <w:sz w:val="14"/>
            <w:szCs w:val="14"/>
          </w:rPr>
        </w:rPrChange>
      </w:rPr>
      <w:t>NECTAERRA B.V. – Lage Naarderweg 4</w:t>
    </w:r>
    <w:r w:rsidR="00C121C6" w:rsidRPr="005315B8">
      <w:rPr>
        <w:color w:val="808080" w:themeColor="background1" w:themeShade="80"/>
        <w:sz w:val="14"/>
        <w:szCs w:val="14"/>
        <w:lang w:val="de-DE"/>
        <w:rPrChange w:id="69" w:author="Theo Olsthoorn" w:date="2021-03-05T22:39:00Z">
          <w:rPr>
            <w:color w:val="808080" w:themeColor="background1" w:themeShade="80"/>
            <w:sz w:val="14"/>
            <w:szCs w:val="14"/>
          </w:rPr>
        </w:rPrChange>
      </w:rPr>
      <w:t>5</w:t>
    </w:r>
    <w:r w:rsidR="00514C5A" w:rsidRPr="005315B8">
      <w:rPr>
        <w:color w:val="808080" w:themeColor="background1" w:themeShade="80"/>
        <w:sz w:val="14"/>
        <w:szCs w:val="14"/>
        <w:lang w:val="de-DE"/>
        <w:rPrChange w:id="70" w:author="Theo Olsthoorn" w:date="2021-03-05T22:39:00Z">
          <w:rPr>
            <w:color w:val="808080" w:themeColor="background1" w:themeShade="80"/>
            <w:sz w:val="14"/>
            <w:szCs w:val="14"/>
          </w:rPr>
        </w:rPrChange>
      </w:rPr>
      <w:t xml:space="preserve"> – 1217GN Hilversum, The Netherlands</w:t>
    </w:r>
  </w:p>
  <w:p w14:paraId="199DE020" w14:textId="69D2CB47" w:rsidR="00514C5A" w:rsidRPr="00784EF8" w:rsidRDefault="00514C5A" w:rsidP="00514C5A">
    <w:pPr>
      <w:spacing w:before="0" w:after="0" w:line="260" w:lineRule="atLeast"/>
      <w:jc w:val="right"/>
      <w:rPr>
        <w:color w:val="808080" w:themeColor="background1" w:themeShade="80"/>
        <w:sz w:val="14"/>
        <w:szCs w:val="14"/>
        <w:lang w:val="en-GB"/>
      </w:rPr>
    </w:pPr>
    <w:r w:rsidRPr="00784EF8">
      <w:rPr>
        <w:color w:val="808080" w:themeColor="background1" w:themeShade="80"/>
        <w:sz w:val="14"/>
        <w:szCs w:val="14"/>
        <w:lang w:val="en-GB"/>
      </w:rPr>
      <w:t xml:space="preserve">Tel. </w:t>
    </w:r>
    <w:r>
      <w:rPr>
        <w:color w:val="808080" w:themeColor="background1" w:themeShade="80"/>
        <w:sz w:val="14"/>
        <w:szCs w:val="14"/>
        <w:lang w:val="en-GB"/>
      </w:rPr>
      <w:t>+31-</w:t>
    </w:r>
    <w:r w:rsidRPr="00784EF8">
      <w:rPr>
        <w:color w:val="808080" w:themeColor="background1" w:themeShade="80"/>
        <w:sz w:val="14"/>
        <w:szCs w:val="14"/>
        <w:lang w:val="en-GB"/>
      </w:rPr>
      <w:t xml:space="preserve">35-2050033 </w:t>
    </w:r>
    <w:r w:rsidRPr="00766A03">
      <w:rPr>
        <w:color w:val="808080" w:themeColor="background1" w:themeShade="80"/>
        <w:sz w:val="14"/>
        <w:szCs w:val="14"/>
        <w:lang w:val="en-GB"/>
      </w:rPr>
      <w:t xml:space="preserve">– </w:t>
    </w:r>
    <w:r w:rsidRPr="00784EF8">
      <w:rPr>
        <w:color w:val="808080" w:themeColor="background1" w:themeShade="80"/>
        <w:sz w:val="14"/>
        <w:szCs w:val="14"/>
        <w:lang w:val="en-GB"/>
      </w:rPr>
      <w:t xml:space="preserve">Email. info@nectaerra.com </w:t>
    </w:r>
    <w:r w:rsidRPr="00766A03">
      <w:rPr>
        <w:color w:val="808080" w:themeColor="background1" w:themeShade="80"/>
        <w:sz w:val="14"/>
        <w:szCs w:val="14"/>
        <w:lang w:val="en-GB"/>
      </w:rPr>
      <w:t xml:space="preserve">– </w:t>
    </w:r>
    <w:r w:rsidRPr="00784EF8">
      <w:rPr>
        <w:color w:val="808080" w:themeColor="background1" w:themeShade="80"/>
        <w:sz w:val="14"/>
        <w:szCs w:val="14"/>
        <w:lang w:val="en-GB"/>
      </w:rPr>
      <w:t>www.nectaerra.com</w:t>
    </w:r>
  </w:p>
  <w:p w14:paraId="58ABE817" w14:textId="2DA72BE4" w:rsidR="006A4500" w:rsidRPr="00766A03" w:rsidRDefault="006A4500" w:rsidP="00E32BED">
    <w:pPr>
      <w:pStyle w:val="Header"/>
      <w:rPr>
        <w:color w:val="808080"/>
        <w:sz w:val="6"/>
        <w:szCs w:val="6"/>
        <w:lang w:val="en-GB"/>
      </w:rPr>
    </w:pPr>
  </w:p>
  <w:p w14:paraId="55F3AA99" w14:textId="5E81B2C8" w:rsidR="006A4500" w:rsidRPr="00CB1FAE" w:rsidRDefault="004514D3" w:rsidP="00E32BED">
    <w:pPr>
      <w:pBdr>
        <w:bottom w:val="single" w:sz="4" w:space="1" w:color="808080" w:themeColor="background1" w:themeShade="80"/>
      </w:pBdr>
      <w:jc w:val="right"/>
      <w:rPr>
        <w:sz w:val="44"/>
      </w:rPr>
    </w:pPr>
    <w:r>
      <w:rPr>
        <w:sz w:val="44"/>
      </w:rPr>
      <w:t>Notitie</w:t>
    </w:r>
  </w:p>
  <w:p w14:paraId="6EAAF51F" w14:textId="77777777" w:rsidR="00292C5D" w:rsidRDefault="00292C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3C84CA6"/>
    <w:lvl w:ilvl="0">
      <w:numFmt w:val="bullet"/>
      <w:lvlText w:val="*"/>
      <w:lvlJc w:val="left"/>
    </w:lvl>
  </w:abstractNum>
  <w:abstractNum w:abstractNumId="1" w15:restartNumberingAfterBreak="0">
    <w:nsid w:val="02145D7B"/>
    <w:multiLevelType w:val="hybridMultilevel"/>
    <w:tmpl w:val="77543B02"/>
    <w:lvl w:ilvl="0" w:tplc="6152EECA">
      <w:start w:val="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966AD9"/>
    <w:multiLevelType w:val="hybridMultilevel"/>
    <w:tmpl w:val="13D2BE92"/>
    <w:lvl w:ilvl="0" w:tplc="B7523E28">
      <w:numFmt w:val="bullet"/>
      <w:lvlText w:val="•"/>
      <w:lvlJc w:val="left"/>
      <w:pPr>
        <w:ind w:left="1080" w:hanging="72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CD32A7"/>
    <w:multiLevelType w:val="hybridMultilevel"/>
    <w:tmpl w:val="B94E5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985785"/>
    <w:multiLevelType w:val="multilevel"/>
    <w:tmpl w:val="BDCE0A18"/>
    <w:lvl w:ilvl="0">
      <w:start w:val="4"/>
      <w:numFmt w:val="decimal"/>
      <w:lvlText w:val="%1"/>
      <w:lvlJc w:val="left"/>
      <w:pPr>
        <w:ind w:left="360" w:hanging="360"/>
      </w:pPr>
      <w:rPr>
        <w:rFonts w:ascii="Arial" w:hAnsi="Arial" w:cs="Arial" w:hint="default"/>
        <w:b/>
        <w:sz w:val="20"/>
      </w:rPr>
    </w:lvl>
    <w:lvl w:ilvl="1">
      <w:start w:val="8"/>
      <w:numFmt w:val="decimal"/>
      <w:lvlText w:val="%1.%2"/>
      <w:lvlJc w:val="left"/>
      <w:pPr>
        <w:ind w:left="360" w:hanging="360"/>
      </w:pPr>
      <w:rPr>
        <w:rFonts w:ascii="Arial" w:hAnsi="Arial" w:cs="Arial" w:hint="default"/>
        <w:b/>
        <w:sz w:val="20"/>
      </w:rPr>
    </w:lvl>
    <w:lvl w:ilvl="2">
      <w:start w:val="1"/>
      <w:numFmt w:val="decimal"/>
      <w:lvlText w:val="%1.%2.%3"/>
      <w:lvlJc w:val="left"/>
      <w:pPr>
        <w:ind w:left="720" w:hanging="720"/>
      </w:pPr>
      <w:rPr>
        <w:rFonts w:ascii="Arial" w:hAnsi="Arial" w:cs="Arial" w:hint="default"/>
        <w:b/>
        <w:sz w:val="20"/>
      </w:rPr>
    </w:lvl>
    <w:lvl w:ilvl="3">
      <w:start w:val="1"/>
      <w:numFmt w:val="decimal"/>
      <w:lvlText w:val="%1.%2.%3.%4"/>
      <w:lvlJc w:val="left"/>
      <w:pPr>
        <w:ind w:left="720" w:hanging="720"/>
      </w:pPr>
      <w:rPr>
        <w:rFonts w:ascii="Arial" w:hAnsi="Arial" w:cs="Arial" w:hint="default"/>
        <w:b/>
        <w:sz w:val="20"/>
      </w:rPr>
    </w:lvl>
    <w:lvl w:ilvl="4">
      <w:start w:val="1"/>
      <w:numFmt w:val="decimal"/>
      <w:lvlText w:val="%1.%2.%3.%4.%5"/>
      <w:lvlJc w:val="left"/>
      <w:pPr>
        <w:ind w:left="1080" w:hanging="1080"/>
      </w:pPr>
      <w:rPr>
        <w:rFonts w:ascii="Arial" w:hAnsi="Arial" w:cs="Arial" w:hint="default"/>
        <w:b/>
        <w:sz w:val="20"/>
      </w:rPr>
    </w:lvl>
    <w:lvl w:ilvl="5">
      <w:start w:val="1"/>
      <w:numFmt w:val="decimal"/>
      <w:lvlText w:val="%1.%2.%3.%4.%5.%6"/>
      <w:lvlJc w:val="left"/>
      <w:pPr>
        <w:ind w:left="1080" w:hanging="1080"/>
      </w:pPr>
      <w:rPr>
        <w:rFonts w:ascii="Arial" w:hAnsi="Arial" w:cs="Arial" w:hint="default"/>
        <w:b/>
        <w:sz w:val="20"/>
      </w:rPr>
    </w:lvl>
    <w:lvl w:ilvl="6">
      <w:start w:val="1"/>
      <w:numFmt w:val="decimal"/>
      <w:lvlText w:val="%1.%2.%3.%4.%5.%6.%7"/>
      <w:lvlJc w:val="left"/>
      <w:pPr>
        <w:ind w:left="1440" w:hanging="1440"/>
      </w:pPr>
      <w:rPr>
        <w:rFonts w:ascii="Arial" w:hAnsi="Arial" w:cs="Arial" w:hint="default"/>
        <w:b/>
        <w:sz w:val="20"/>
      </w:rPr>
    </w:lvl>
    <w:lvl w:ilvl="7">
      <w:start w:val="1"/>
      <w:numFmt w:val="decimal"/>
      <w:lvlText w:val="%1.%2.%3.%4.%5.%6.%7.%8"/>
      <w:lvlJc w:val="left"/>
      <w:pPr>
        <w:ind w:left="1440" w:hanging="1440"/>
      </w:pPr>
      <w:rPr>
        <w:rFonts w:ascii="Arial" w:hAnsi="Arial" w:cs="Arial" w:hint="default"/>
        <w:b/>
        <w:sz w:val="20"/>
      </w:rPr>
    </w:lvl>
    <w:lvl w:ilvl="8">
      <w:start w:val="1"/>
      <w:numFmt w:val="decimal"/>
      <w:lvlText w:val="%1.%2.%3.%4.%5.%6.%7.%8.%9"/>
      <w:lvlJc w:val="left"/>
      <w:pPr>
        <w:ind w:left="1440" w:hanging="1440"/>
      </w:pPr>
      <w:rPr>
        <w:rFonts w:ascii="Arial" w:hAnsi="Arial" w:cs="Arial" w:hint="default"/>
        <w:b/>
        <w:sz w:val="20"/>
      </w:rPr>
    </w:lvl>
  </w:abstractNum>
  <w:abstractNum w:abstractNumId="5" w15:restartNumberingAfterBreak="0">
    <w:nsid w:val="06435F0D"/>
    <w:multiLevelType w:val="hybridMultilevel"/>
    <w:tmpl w:val="82A0B8D2"/>
    <w:lvl w:ilvl="0" w:tplc="7FDEF722">
      <w:numFmt w:val="bullet"/>
      <w:lvlText w:val="-"/>
      <w:lvlJc w:val="left"/>
      <w:pPr>
        <w:ind w:left="720" w:hanging="360"/>
      </w:pPr>
      <w:rPr>
        <w:rFonts w:ascii="Calibri Light" w:eastAsia="Times New Roman" w:hAnsi="Calibri Light" w:cs="Times New Roman" w:hint="default"/>
        <w:color w:val="auto"/>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ABE4C12"/>
    <w:multiLevelType w:val="hybridMultilevel"/>
    <w:tmpl w:val="33500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F02A0B"/>
    <w:multiLevelType w:val="hybridMultilevel"/>
    <w:tmpl w:val="3E8E3E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DC577F5"/>
    <w:multiLevelType w:val="hybridMultilevel"/>
    <w:tmpl w:val="68CA97A2"/>
    <w:lvl w:ilvl="0" w:tplc="60169A42">
      <w:start w:val="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174D76"/>
    <w:multiLevelType w:val="hybridMultilevel"/>
    <w:tmpl w:val="668435BA"/>
    <w:lvl w:ilvl="0" w:tplc="C7D864CC">
      <w:start w:val="7"/>
      <w:numFmt w:val="bullet"/>
      <w:lvlText w:val="-"/>
      <w:lvlJc w:val="left"/>
      <w:pPr>
        <w:ind w:left="720" w:hanging="360"/>
      </w:pPr>
      <w:rPr>
        <w:rFonts w:ascii="Verdana" w:eastAsia="Calibri" w:hAnsi="Verdana"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12FF6DE0"/>
    <w:multiLevelType w:val="hybridMultilevel"/>
    <w:tmpl w:val="F70C35E2"/>
    <w:lvl w:ilvl="0" w:tplc="38BE27D2">
      <w:start w:val="1"/>
      <w:numFmt w:val="upperLetter"/>
      <w:pStyle w:val="Bijlagen"/>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92D03F8"/>
    <w:multiLevelType w:val="hybridMultilevel"/>
    <w:tmpl w:val="C21A1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D56B5E"/>
    <w:multiLevelType w:val="multilevel"/>
    <w:tmpl w:val="5A480C4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FF95BD1"/>
    <w:multiLevelType w:val="hybridMultilevel"/>
    <w:tmpl w:val="A74812EA"/>
    <w:lvl w:ilvl="0" w:tplc="D7F4513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9C3A47"/>
    <w:multiLevelType w:val="hybridMultilevel"/>
    <w:tmpl w:val="EBC4492A"/>
    <w:lvl w:ilvl="0" w:tplc="A6B4C274">
      <w:start w:val="5"/>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C3B0FFF"/>
    <w:multiLevelType w:val="hybridMultilevel"/>
    <w:tmpl w:val="8FA2A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F31A29"/>
    <w:multiLevelType w:val="hybridMultilevel"/>
    <w:tmpl w:val="8EA03820"/>
    <w:lvl w:ilvl="0" w:tplc="AAB43EA0">
      <w:start w:val="5"/>
      <w:numFmt w:val="bullet"/>
      <w:pStyle w:val="ListParagraph"/>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9559B1"/>
    <w:multiLevelType w:val="hybridMultilevel"/>
    <w:tmpl w:val="39A00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9F79B9"/>
    <w:multiLevelType w:val="hybridMultilevel"/>
    <w:tmpl w:val="FA1A6426"/>
    <w:lvl w:ilvl="0" w:tplc="A6B4C274">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D621DE"/>
    <w:multiLevelType w:val="hybridMultilevel"/>
    <w:tmpl w:val="429CC3CC"/>
    <w:lvl w:ilvl="0" w:tplc="BEE4DEB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9B1B51"/>
    <w:multiLevelType w:val="hybridMultilevel"/>
    <w:tmpl w:val="76BA4902"/>
    <w:lvl w:ilvl="0" w:tplc="A6B4C274">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05516E"/>
    <w:multiLevelType w:val="hybridMultilevel"/>
    <w:tmpl w:val="44B67898"/>
    <w:lvl w:ilvl="0" w:tplc="E542B042">
      <w:start w:val="1"/>
      <w:numFmt w:val="decimal"/>
      <w:lvlText w:val="%1."/>
      <w:lvlJc w:val="left"/>
      <w:pPr>
        <w:ind w:left="1440" w:hanging="360"/>
      </w:pPr>
      <w:rPr>
        <w:rFonts w:asciiTheme="minorHAnsi" w:eastAsia="Times New Roman" w:hAnsiTheme="minorHAnsi" w:cs="Arial"/>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4FA3AD5"/>
    <w:multiLevelType w:val="hybridMultilevel"/>
    <w:tmpl w:val="6DE2F4E8"/>
    <w:lvl w:ilvl="0" w:tplc="23C6E4D6">
      <w:start w:val="1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A35DA6"/>
    <w:multiLevelType w:val="hybridMultilevel"/>
    <w:tmpl w:val="EF5ACE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97360B8"/>
    <w:multiLevelType w:val="hybridMultilevel"/>
    <w:tmpl w:val="77569308"/>
    <w:lvl w:ilvl="0" w:tplc="5720F9AA">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B7678F"/>
    <w:multiLevelType w:val="hybridMultilevel"/>
    <w:tmpl w:val="CF64DDBE"/>
    <w:lvl w:ilvl="0" w:tplc="5C5A657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E70AE1"/>
    <w:multiLevelType w:val="hybridMultilevel"/>
    <w:tmpl w:val="0B6C75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B5E4E00"/>
    <w:multiLevelType w:val="hybridMultilevel"/>
    <w:tmpl w:val="4F3AD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DC60F2"/>
    <w:multiLevelType w:val="hybridMultilevel"/>
    <w:tmpl w:val="4B349A38"/>
    <w:lvl w:ilvl="0" w:tplc="FD2C1B50">
      <w:start w:val="1"/>
      <w:numFmt w:val="decimal"/>
      <w:lvlText w:val="2.%1"/>
      <w:lvlJc w:val="left"/>
      <w:pPr>
        <w:ind w:left="429"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9" w15:restartNumberingAfterBreak="0">
    <w:nsid w:val="71261AF9"/>
    <w:multiLevelType w:val="hybridMultilevel"/>
    <w:tmpl w:val="F860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0F0B63"/>
    <w:multiLevelType w:val="hybridMultilevel"/>
    <w:tmpl w:val="39A00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8"/>
  </w:num>
  <w:num w:numId="3">
    <w:abstractNumId w:val="1"/>
  </w:num>
  <w:num w:numId="4">
    <w:abstractNumId w:val="4"/>
  </w:num>
  <w:num w:numId="5">
    <w:abstractNumId w:val="26"/>
  </w:num>
  <w:num w:numId="6">
    <w:abstractNumId w:val="5"/>
  </w:num>
  <w:num w:numId="7">
    <w:abstractNumId w:val="9"/>
  </w:num>
  <w:num w:numId="8">
    <w:abstractNumId w:val="12"/>
  </w:num>
  <w:num w:numId="9">
    <w:abstractNumId w:val="28"/>
  </w:num>
  <w:num w:numId="10">
    <w:abstractNumId w:val="15"/>
  </w:num>
  <w:num w:numId="11">
    <w:abstractNumId w:val="27"/>
  </w:num>
  <w:num w:numId="12">
    <w:abstractNumId w:val="29"/>
  </w:num>
  <w:num w:numId="13">
    <w:abstractNumId w:val="11"/>
  </w:num>
  <w:num w:numId="14">
    <w:abstractNumId w:val="13"/>
  </w:num>
  <w:num w:numId="15">
    <w:abstractNumId w:val="24"/>
  </w:num>
  <w:num w:numId="16">
    <w:abstractNumId w:val="16"/>
  </w:num>
  <w:num w:numId="17">
    <w:abstractNumId w:val="20"/>
  </w:num>
  <w:num w:numId="18">
    <w:abstractNumId w:val="14"/>
  </w:num>
  <w:num w:numId="19">
    <w:abstractNumId w:val="18"/>
  </w:num>
  <w:num w:numId="20">
    <w:abstractNumId w:val="28"/>
    <w:lvlOverride w:ilvl="0">
      <w:startOverride w:val="1"/>
    </w:lvlOverride>
  </w:num>
  <w:num w:numId="21">
    <w:abstractNumId w:val="6"/>
  </w:num>
  <w:num w:numId="22">
    <w:abstractNumId w:val="7"/>
  </w:num>
  <w:num w:numId="23">
    <w:abstractNumId w:val="23"/>
  </w:num>
  <w:num w:numId="24">
    <w:abstractNumId w:val="21"/>
  </w:num>
  <w:num w:numId="25">
    <w:abstractNumId w:val="2"/>
  </w:num>
  <w:num w:numId="26">
    <w:abstractNumId w:val="25"/>
  </w:num>
  <w:num w:numId="27">
    <w:abstractNumId w:val="30"/>
  </w:num>
  <w:num w:numId="28">
    <w:abstractNumId w:val="17"/>
  </w:num>
  <w:num w:numId="29">
    <w:abstractNumId w:val="19"/>
  </w:num>
  <w:num w:numId="30">
    <w:abstractNumId w:val="22"/>
  </w:num>
  <w:num w:numId="31">
    <w:abstractNumId w:val="10"/>
  </w:num>
  <w:num w:numId="3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eo Olsthoorn">
    <w15:presenceInfo w15:providerId="Windows Live" w15:userId="8c24dcde476d0f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humbnailPath" w:val="C:\Users\ropstal\AppData\Local\Temp\tmp554D.png"/>
  </w:docVars>
  <w:rsids>
    <w:rsidRoot w:val="00DA580E"/>
    <w:rsid w:val="0000474D"/>
    <w:rsid w:val="00006598"/>
    <w:rsid w:val="00007E61"/>
    <w:rsid w:val="00017745"/>
    <w:rsid w:val="000229DA"/>
    <w:rsid w:val="00023B7A"/>
    <w:rsid w:val="00026837"/>
    <w:rsid w:val="000272D3"/>
    <w:rsid w:val="00042578"/>
    <w:rsid w:val="0005460A"/>
    <w:rsid w:val="00065218"/>
    <w:rsid w:val="000657BD"/>
    <w:rsid w:val="00065BBC"/>
    <w:rsid w:val="00067264"/>
    <w:rsid w:val="00075BFC"/>
    <w:rsid w:val="00075D21"/>
    <w:rsid w:val="000766A9"/>
    <w:rsid w:val="000809CA"/>
    <w:rsid w:val="00082C57"/>
    <w:rsid w:val="00085D37"/>
    <w:rsid w:val="0009296C"/>
    <w:rsid w:val="000B2B2C"/>
    <w:rsid w:val="000B37F5"/>
    <w:rsid w:val="000B5D71"/>
    <w:rsid w:val="000B6F65"/>
    <w:rsid w:val="000D1865"/>
    <w:rsid w:val="000E0E82"/>
    <w:rsid w:val="000E0F14"/>
    <w:rsid w:val="000E5B6D"/>
    <w:rsid w:val="000E6682"/>
    <w:rsid w:val="000E6C0B"/>
    <w:rsid w:val="000F0D91"/>
    <w:rsid w:val="001141E8"/>
    <w:rsid w:val="00114D0C"/>
    <w:rsid w:val="00116A9B"/>
    <w:rsid w:val="00123731"/>
    <w:rsid w:val="00124A61"/>
    <w:rsid w:val="00125FF7"/>
    <w:rsid w:val="0012600F"/>
    <w:rsid w:val="00134E8B"/>
    <w:rsid w:val="00146D03"/>
    <w:rsid w:val="0015041F"/>
    <w:rsid w:val="00162569"/>
    <w:rsid w:val="001658D0"/>
    <w:rsid w:val="00176B1C"/>
    <w:rsid w:val="00186515"/>
    <w:rsid w:val="00194345"/>
    <w:rsid w:val="00196155"/>
    <w:rsid w:val="001A456F"/>
    <w:rsid w:val="001A484F"/>
    <w:rsid w:val="001A53CD"/>
    <w:rsid w:val="001A7D82"/>
    <w:rsid w:val="001B0058"/>
    <w:rsid w:val="001B3E98"/>
    <w:rsid w:val="001C1315"/>
    <w:rsid w:val="001C274D"/>
    <w:rsid w:val="001C2952"/>
    <w:rsid w:val="001D13FB"/>
    <w:rsid w:val="001D2F2F"/>
    <w:rsid w:val="001D54D1"/>
    <w:rsid w:val="001D7CB8"/>
    <w:rsid w:val="001E20D3"/>
    <w:rsid w:val="001E26C7"/>
    <w:rsid w:val="001E2F95"/>
    <w:rsid w:val="001E48E7"/>
    <w:rsid w:val="00200BD8"/>
    <w:rsid w:val="00200E71"/>
    <w:rsid w:val="0020139D"/>
    <w:rsid w:val="002047B4"/>
    <w:rsid w:val="0020491E"/>
    <w:rsid w:val="00205994"/>
    <w:rsid w:val="002250BA"/>
    <w:rsid w:val="002365F6"/>
    <w:rsid w:val="00237FC9"/>
    <w:rsid w:val="002426A3"/>
    <w:rsid w:val="00243720"/>
    <w:rsid w:val="002508A5"/>
    <w:rsid w:val="00251563"/>
    <w:rsid w:val="002561AE"/>
    <w:rsid w:val="00265CB8"/>
    <w:rsid w:val="00265D54"/>
    <w:rsid w:val="00271405"/>
    <w:rsid w:val="00273402"/>
    <w:rsid w:val="00273A54"/>
    <w:rsid w:val="00273F95"/>
    <w:rsid w:val="00274063"/>
    <w:rsid w:val="00276631"/>
    <w:rsid w:val="002864BA"/>
    <w:rsid w:val="00292C5D"/>
    <w:rsid w:val="00293F4A"/>
    <w:rsid w:val="00295CA5"/>
    <w:rsid w:val="0029676B"/>
    <w:rsid w:val="002B2204"/>
    <w:rsid w:val="002B54E5"/>
    <w:rsid w:val="002B7839"/>
    <w:rsid w:val="002C3407"/>
    <w:rsid w:val="002D2CD3"/>
    <w:rsid w:val="002D3916"/>
    <w:rsid w:val="002E1792"/>
    <w:rsid w:val="002E22D8"/>
    <w:rsid w:val="002E386B"/>
    <w:rsid w:val="002F0EF1"/>
    <w:rsid w:val="002F72D0"/>
    <w:rsid w:val="003015A1"/>
    <w:rsid w:val="0030451C"/>
    <w:rsid w:val="00315E22"/>
    <w:rsid w:val="00335165"/>
    <w:rsid w:val="00342B58"/>
    <w:rsid w:val="003566B2"/>
    <w:rsid w:val="00356CC3"/>
    <w:rsid w:val="00361FFF"/>
    <w:rsid w:val="00364427"/>
    <w:rsid w:val="00376A00"/>
    <w:rsid w:val="003800D5"/>
    <w:rsid w:val="00391B23"/>
    <w:rsid w:val="00396F21"/>
    <w:rsid w:val="00397B9E"/>
    <w:rsid w:val="003A1F1D"/>
    <w:rsid w:val="003A43D4"/>
    <w:rsid w:val="003A6656"/>
    <w:rsid w:val="003A7076"/>
    <w:rsid w:val="003A7F93"/>
    <w:rsid w:val="003E014B"/>
    <w:rsid w:val="003F1CAC"/>
    <w:rsid w:val="003F31F5"/>
    <w:rsid w:val="0040577F"/>
    <w:rsid w:val="004110C4"/>
    <w:rsid w:val="00422E0D"/>
    <w:rsid w:val="004319AA"/>
    <w:rsid w:val="00432A55"/>
    <w:rsid w:val="00433F5C"/>
    <w:rsid w:val="00436B56"/>
    <w:rsid w:val="00442C34"/>
    <w:rsid w:val="00442D91"/>
    <w:rsid w:val="004514D3"/>
    <w:rsid w:val="00453F70"/>
    <w:rsid w:val="00460DF7"/>
    <w:rsid w:val="004614DF"/>
    <w:rsid w:val="00463DDD"/>
    <w:rsid w:val="004663AA"/>
    <w:rsid w:val="00487AB6"/>
    <w:rsid w:val="00494E8B"/>
    <w:rsid w:val="00495DE0"/>
    <w:rsid w:val="004A0B51"/>
    <w:rsid w:val="004A2129"/>
    <w:rsid w:val="004A25AF"/>
    <w:rsid w:val="004A672B"/>
    <w:rsid w:val="004D7462"/>
    <w:rsid w:val="004E07F4"/>
    <w:rsid w:val="004E0E70"/>
    <w:rsid w:val="004E2BCD"/>
    <w:rsid w:val="004E5C36"/>
    <w:rsid w:val="004E6AA4"/>
    <w:rsid w:val="004F3D13"/>
    <w:rsid w:val="004F7526"/>
    <w:rsid w:val="00504678"/>
    <w:rsid w:val="005115FB"/>
    <w:rsid w:val="00512D19"/>
    <w:rsid w:val="00514C5A"/>
    <w:rsid w:val="005218EF"/>
    <w:rsid w:val="00522E2E"/>
    <w:rsid w:val="00523B39"/>
    <w:rsid w:val="0052428B"/>
    <w:rsid w:val="005278B6"/>
    <w:rsid w:val="005315B8"/>
    <w:rsid w:val="00531AF9"/>
    <w:rsid w:val="005322B7"/>
    <w:rsid w:val="00537B99"/>
    <w:rsid w:val="00537F97"/>
    <w:rsid w:val="00540FCB"/>
    <w:rsid w:val="005452F9"/>
    <w:rsid w:val="005502F6"/>
    <w:rsid w:val="00551121"/>
    <w:rsid w:val="00562614"/>
    <w:rsid w:val="00562F25"/>
    <w:rsid w:val="0056758D"/>
    <w:rsid w:val="00573138"/>
    <w:rsid w:val="00573F04"/>
    <w:rsid w:val="0059073D"/>
    <w:rsid w:val="005A0EBA"/>
    <w:rsid w:val="005A5913"/>
    <w:rsid w:val="005B43B5"/>
    <w:rsid w:val="005B6883"/>
    <w:rsid w:val="005D5002"/>
    <w:rsid w:val="005D5EDD"/>
    <w:rsid w:val="005E723C"/>
    <w:rsid w:val="005F00EC"/>
    <w:rsid w:val="005F0F5B"/>
    <w:rsid w:val="005F157D"/>
    <w:rsid w:val="005F2439"/>
    <w:rsid w:val="005F2971"/>
    <w:rsid w:val="00605C53"/>
    <w:rsid w:val="00606D2E"/>
    <w:rsid w:val="0061009D"/>
    <w:rsid w:val="00611D86"/>
    <w:rsid w:val="00612274"/>
    <w:rsid w:val="00612398"/>
    <w:rsid w:val="00620F8B"/>
    <w:rsid w:val="00630425"/>
    <w:rsid w:val="0063718C"/>
    <w:rsid w:val="006402AD"/>
    <w:rsid w:val="00640AF8"/>
    <w:rsid w:val="006439CE"/>
    <w:rsid w:val="00654B52"/>
    <w:rsid w:val="00656068"/>
    <w:rsid w:val="006629E0"/>
    <w:rsid w:val="00692953"/>
    <w:rsid w:val="006942D2"/>
    <w:rsid w:val="00695870"/>
    <w:rsid w:val="00695970"/>
    <w:rsid w:val="006960AF"/>
    <w:rsid w:val="006A4500"/>
    <w:rsid w:val="006A7A95"/>
    <w:rsid w:val="006B7AFA"/>
    <w:rsid w:val="006C10FF"/>
    <w:rsid w:val="006C5510"/>
    <w:rsid w:val="006D5822"/>
    <w:rsid w:val="006D6070"/>
    <w:rsid w:val="006E3E73"/>
    <w:rsid w:val="006F28A7"/>
    <w:rsid w:val="006F2A0A"/>
    <w:rsid w:val="0070328E"/>
    <w:rsid w:val="00706A44"/>
    <w:rsid w:val="00724A1D"/>
    <w:rsid w:val="00724D43"/>
    <w:rsid w:val="00732572"/>
    <w:rsid w:val="007446D7"/>
    <w:rsid w:val="00747737"/>
    <w:rsid w:val="00751BE6"/>
    <w:rsid w:val="00766A03"/>
    <w:rsid w:val="007805FB"/>
    <w:rsid w:val="00782769"/>
    <w:rsid w:val="007858F7"/>
    <w:rsid w:val="00790D5E"/>
    <w:rsid w:val="00792E76"/>
    <w:rsid w:val="0079656E"/>
    <w:rsid w:val="007A0F0D"/>
    <w:rsid w:val="007C09DB"/>
    <w:rsid w:val="007C6680"/>
    <w:rsid w:val="007D14DA"/>
    <w:rsid w:val="007D66EA"/>
    <w:rsid w:val="007E1B66"/>
    <w:rsid w:val="007E7640"/>
    <w:rsid w:val="007F1C6D"/>
    <w:rsid w:val="007F5AA8"/>
    <w:rsid w:val="008033CF"/>
    <w:rsid w:val="0080344B"/>
    <w:rsid w:val="00811605"/>
    <w:rsid w:val="00811696"/>
    <w:rsid w:val="008154E8"/>
    <w:rsid w:val="00820312"/>
    <w:rsid w:val="00820871"/>
    <w:rsid w:val="0082185D"/>
    <w:rsid w:val="008234F7"/>
    <w:rsid w:val="00823500"/>
    <w:rsid w:val="008307D3"/>
    <w:rsid w:val="008473DE"/>
    <w:rsid w:val="008569A7"/>
    <w:rsid w:val="00864710"/>
    <w:rsid w:val="00871D98"/>
    <w:rsid w:val="00874807"/>
    <w:rsid w:val="008777CE"/>
    <w:rsid w:val="008924D7"/>
    <w:rsid w:val="008933FA"/>
    <w:rsid w:val="008956EA"/>
    <w:rsid w:val="00897C05"/>
    <w:rsid w:val="008A02F8"/>
    <w:rsid w:val="008A2D7F"/>
    <w:rsid w:val="008A5C96"/>
    <w:rsid w:val="008A6746"/>
    <w:rsid w:val="008B3C1C"/>
    <w:rsid w:val="008C29D8"/>
    <w:rsid w:val="008C42BB"/>
    <w:rsid w:val="008C67E9"/>
    <w:rsid w:val="008D34EB"/>
    <w:rsid w:val="008D46C6"/>
    <w:rsid w:val="008F4F63"/>
    <w:rsid w:val="0090098E"/>
    <w:rsid w:val="00902EBA"/>
    <w:rsid w:val="0090350B"/>
    <w:rsid w:val="00903810"/>
    <w:rsid w:val="00907EC8"/>
    <w:rsid w:val="00915447"/>
    <w:rsid w:val="00926C98"/>
    <w:rsid w:val="009339BF"/>
    <w:rsid w:val="009520A3"/>
    <w:rsid w:val="00952F47"/>
    <w:rsid w:val="00953A42"/>
    <w:rsid w:val="00954AB5"/>
    <w:rsid w:val="009566FA"/>
    <w:rsid w:val="00960BA0"/>
    <w:rsid w:val="00976441"/>
    <w:rsid w:val="0098412C"/>
    <w:rsid w:val="00985A1C"/>
    <w:rsid w:val="00994EDB"/>
    <w:rsid w:val="0099751B"/>
    <w:rsid w:val="009A1B6C"/>
    <w:rsid w:val="009A421D"/>
    <w:rsid w:val="009A627D"/>
    <w:rsid w:val="009B14EF"/>
    <w:rsid w:val="009B30A1"/>
    <w:rsid w:val="009B703C"/>
    <w:rsid w:val="009C4CD0"/>
    <w:rsid w:val="009C5D1D"/>
    <w:rsid w:val="009D3ED4"/>
    <w:rsid w:val="009E67F6"/>
    <w:rsid w:val="00A06DA8"/>
    <w:rsid w:val="00A204BE"/>
    <w:rsid w:val="00A20A90"/>
    <w:rsid w:val="00A24160"/>
    <w:rsid w:val="00A26F0C"/>
    <w:rsid w:val="00A4598D"/>
    <w:rsid w:val="00A702C7"/>
    <w:rsid w:val="00A76013"/>
    <w:rsid w:val="00A80260"/>
    <w:rsid w:val="00A9491B"/>
    <w:rsid w:val="00AA16B0"/>
    <w:rsid w:val="00AA53D9"/>
    <w:rsid w:val="00AB3C4A"/>
    <w:rsid w:val="00AB5C5D"/>
    <w:rsid w:val="00AB7DED"/>
    <w:rsid w:val="00AC1028"/>
    <w:rsid w:val="00AD0714"/>
    <w:rsid w:val="00AD39B3"/>
    <w:rsid w:val="00AE429F"/>
    <w:rsid w:val="00AF1AA0"/>
    <w:rsid w:val="00AF2100"/>
    <w:rsid w:val="00AF3F3E"/>
    <w:rsid w:val="00B063EB"/>
    <w:rsid w:val="00B10C5E"/>
    <w:rsid w:val="00B1367F"/>
    <w:rsid w:val="00B15BCA"/>
    <w:rsid w:val="00B16331"/>
    <w:rsid w:val="00B1709A"/>
    <w:rsid w:val="00B2124F"/>
    <w:rsid w:val="00B22202"/>
    <w:rsid w:val="00B31261"/>
    <w:rsid w:val="00B33034"/>
    <w:rsid w:val="00B515E7"/>
    <w:rsid w:val="00B51B15"/>
    <w:rsid w:val="00B73E3F"/>
    <w:rsid w:val="00B800F7"/>
    <w:rsid w:val="00B83888"/>
    <w:rsid w:val="00B84064"/>
    <w:rsid w:val="00B86F61"/>
    <w:rsid w:val="00B91D33"/>
    <w:rsid w:val="00B96F7D"/>
    <w:rsid w:val="00BA42B2"/>
    <w:rsid w:val="00BB00BD"/>
    <w:rsid w:val="00BB2DC1"/>
    <w:rsid w:val="00BB7E7B"/>
    <w:rsid w:val="00BC2C41"/>
    <w:rsid w:val="00BC433C"/>
    <w:rsid w:val="00BC69C7"/>
    <w:rsid w:val="00BC6CD7"/>
    <w:rsid w:val="00BD26D7"/>
    <w:rsid w:val="00BD565F"/>
    <w:rsid w:val="00BF04F5"/>
    <w:rsid w:val="00BF40FE"/>
    <w:rsid w:val="00BF72A3"/>
    <w:rsid w:val="00C01B0B"/>
    <w:rsid w:val="00C051FC"/>
    <w:rsid w:val="00C121C6"/>
    <w:rsid w:val="00C15B37"/>
    <w:rsid w:val="00C2033C"/>
    <w:rsid w:val="00C274BC"/>
    <w:rsid w:val="00C27D97"/>
    <w:rsid w:val="00C309BC"/>
    <w:rsid w:val="00C34070"/>
    <w:rsid w:val="00C51B55"/>
    <w:rsid w:val="00C5346A"/>
    <w:rsid w:val="00C540AD"/>
    <w:rsid w:val="00C64311"/>
    <w:rsid w:val="00C70C17"/>
    <w:rsid w:val="00C715F5"/>
    <w:rsid w:val="00C74692"/>
    <w:rsid w:val="00C764E7"/>
    <w:rsid w:val="00C766E3"/>
    <w:rsid w:val="00C94B8F"/>
    <w:rsid w:val="00CB1FAE"/>
    <w:rsid w:val="00CB7A2A"/>
    <w:rsid w:val="00CC0801"/>
    <w:rsid w:val="00CC42C0"/>
    <w:rsid w:val="00CC728B"/>
    <w:rsid w:val="00CE3371"/>
    <w:rsid w:val="00CE40AE"/>
    <w:rsid w:val="00CE56A7"/>
    <w:rsid w:val="00CE659C"/>
    <w:rsid w:val="00CE7A38"/>
    <w:rsid w:val="00CF018E"/>
    <w:rsid w:val="00D178F2"/>
    <w:rsid w:val="00D21C2D"/>
    <w:rsid w:val="00D2531E"/>
    <w:rsid w:val="00D36F1C"/>
    <w:rsid w:val="00D501F7"/>
    <w:rsid w:val="00D53EB6"/>
    <w:rsid w:val="00D5471E"/>
    <w:rsid w:val="00D54DA5"/>
    <w:rsid w:val="00D73B7D"/>
    <w:rsid w:val="00D9348C"/>
    <w:rsid w:val="00D95528"/>
    <w:rsid w:val="00D968E6"/>
    <w:rsid w:val="00DA3F61"/>
    <w:rsid w:val="00DA580E"/>
    <w:rsid w:val="00DC45CB"/>
    <w:rsid w:val="00DC6014"/>
    <w:rsid w:val="00DD00BE"/>
    <w:rsid w:val="00DD19A4"/>
    <w:rsid w:val="00DE621E"/>
    <w:rsid w:val="00DF09DE"/>
    <w:rsid w:val="00DF436E"/>
    <w:rsid w:val="00DF6BAB"/>
    <w:rsid w:val="00DF6D51"/>
    <w:rsid w:val="00E139A4"/>
    <w:rsid w:val="00E142DF"/>
    <w:rsid w:val="00E15970"/>
    <w:rsid w:val="00E25F83"/>
    <w:rsid w:val="00E27B7A"/>
    <w:rsid w:val="00E32BED"/>
    <w:rsid w:val="00E339EB"/>
    <w:rsid w:val="00E37688"/>
    <w:rsid w:val="00E54133"/>
    <w:rsid w:val="00E571C3"/>
    <w:rsid w:val="00E65AF0"/>
    <w:rsid w:val="00E65C61"/>
    <w:rsid w:val="00E725D5"/>
    <w:rsid w:val="00E87C7B"/>
    <w:rsid w:val="00E96A54"/>
    <w:rsid w:val="00E97A61"/>
    <w:rsid w:val="00EA092B"/>
    <w:rsid w:val="00EA2D30"/>
    <w:rsid w:val="00EA7B46"/>
    <w:rsid w:val="00EB03F5"/>
    <w:rsid w:val="00EB5401"/>
    <w:rsid w:val="00EB62D5"/>
    <w:rsid w:val="00EC2AEC"/>
    <w:rsid w:val="00EC52E8"/>
    <w:rsid w:val="00ED2DA8"/>
    <w:rsid w:val="00ED57D3"/>
    <w:rsid w:val="00EE0FF5"/>
    <w:rsid w:val="00EE1105"/>
    <w:rsid w:val="00EE559D"/>
    <w:rsid w:val="00EE732D"/>
    <w:rsid w:val="00EF0C0E"/>
    <w:rsid w:val="00EF1A91"/>
    <w:rsid w:val="00F0527D"/>
    <w:rsid w:val="00F064A3"/>
    <w:rsid w:val="00F07048"/>
    <w:rsid w:val="00F10B86"/>
    <w:rsid w:val="00F224D8"/>
    <w:rsid w:val="00F25E04"/>
    <w:rsid w:val="00F30BF5"/>
    <w:rsid w:val="00F33FEA"/>
    <w:rsid w:val="00F364BE"/>
    <w:rsid w:val="00F43BF0"/>
    <w:rsid w:val="00F470DD"/>
    <w:rsid w:val="00F5010D"/>
    <w:rsid w:val="00F50EC5"/>
    <w:rsid w:val="00F544E4"/>
    <w:rsid w:val="00F55CBF"/>
    <w:rsid w:val="00F601C6"/>
    <w:rsid w:val="00F61F92"/>
    <w:rsid w:val="00F67B7A"/>
    <w:rsid w:val="00F717DD"/>
    <w:rsid w:val="00F76919"/>
    <w:rsid w:val="00F77DA3"/>
    <w:rsid w:val="00FA302E"/>
    <w:rsid w:val="00FA5C8B"/>
    <w:rsid w:val="00FB4BC5"/>
    <w:rsid w:val="00FB726E"/>
    <w:rsid w:val="00FB75E1"/>
    <w:rsid w:val="00FC201E"/>
    <w:rsid w:val="00FC32A4"/>
    <w:rsid w:val="00FC3A46"/>
    <w:rsid w:val="00FD223A"/>
    <w:rsid w:val="00FD3119"/>
    <w:rsid w:val="00FD6637"/>
    <w:rsid w:val="00FE0606"/>
    <w:rsid w:val="00FE0DFB"/>
    <w:rsid w:val="00FE3107"/>
    <w:rsid w:val="00FE47CA"/>
    <w:rsid w:val="00FF4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083B5C"/>
  <w15:docId w15:val="{B300CCD1-A4E8-453B-BA6D-B421E0D0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1D86"/>
    <w:pPr>
      <w:autoSpaceDE w:val="0"/>
      <w:autoSpaceDN w:val="0"/>
      <w:adjustRightInd w:val="0"/>
      <w:spacing w:before="60" w:after="120" w:line="0" w:lineRule="atLeast"/>
      <w:jc w:val="both"/>
    </w:pPr>
    <w:rPr>
      <w:rFonts w:ascii="Calibri" w:hAnsi="Calibri" w:cs="Arial"/>
      <w:lang w:val="nl-NL" w:eastAsia="en-US"/>
    </w:rPr>
  </w:style>
  <w:style w:type="paragraph" w:styleId="Heading1">
    <w:name w:val="heading 1"/>
    <w:basedOn w:val="Normal"/>
    <w:next w:val="Normal"/>
    <w:link w:val="Heading1Char"/>
    <w:autoRedefine/>
    <w:qFormat/>
    <w:rsid w:val="001A7D82"/>
    <w:pPr>
      <w:keepNext/>
      <w:numPr>
        <w:numId w:val="8"/>
      </w:numPr>
      <w:spacing w:before="180"/>
      <w:ind w:left="426" w:hanging="431"/>
      <w:outlineLvl w:val="0"/>
    </w:pPr>
    <w:rPr>
      <w:rFonts w:asciiTheme="minorHAnsi" w:hAnsiTheme="minorHAnsi" w:cstheme="minorHAnsi"/>
      <w:b/>
      <w:bCs/>
      <w:kern w:val="32"/>
      <w:sz w:val="24"/>
    </w:rPr>
  </w:style>
  <w:style w:type="paragraph" w:styleId="Heading2">
    <w:name w:val="heading 2"/>
    <w:basedOn w:val="Heading1"/>
    <w:next w:val="Normal"/>
    <w:link w:val="Heading2Char"/>
    <w:autoRedefine/>
    <w:unhideWhenUsed/>
    <w:qFormat/>
    <w:rsid w:val="001A7D82"/>
    <w:pPr>
      <w:numPr>
        <w:ilvl w:val="1"/>
      </w:numPr>
      <w:outlineLvl w:val="1"/>
    </w:pPr>
    <w:rPr>
      <w:sz w:val="22"/>
      <w:szCs w:val="24"/>
    </w:rPr>
  </w:style>
  <w:style w:type="paragraph" w:styleId="Heading3">
    <w:name w:val="heading 3"/>
    <w:basedOn w:val="Normal"/>
    <w:next w:val="Normal"/>
    <w:link w:val="Heading3Char"/>
    <w:autoRedefine/>
    <w:unhideWhenUsed/>
    <w:qFormat/>
    <w:rsid w:val="00766A03"/>
    <w:pPr>
      <w:keepNext/>
      <w:numPr>
        <w:ilvl w:val="2"/>
        <w:numId w:val="8"/>
      </w:numPr>
      <w:spacing w:before="180" w:after="20"/>
      <w:outlineLvl w:val="2"/>
    </w:pPr>
    <w:rPr>
      <w:rFonts w:asciiTheme="minorHAnsi" w:hAnsiTheme="minorHAnsi"/>
      <w:bCs/>
      <w:szCs w:val="22"/>
    </w:rPr>
  </w:style>
  <w:style w:type="paragraph" w:styleId="Heading4">
    <w:name w:val="heading 4"/>
    <w:basedOn w:val="Normal"/>
    <w:next w:val="Normal"/>
    <w:link w:val="Heading4Char"/>
    <w:semiHidden/>
    <w:unhideWhenUsed/>
    <w:qFormat/>
    <w:rsid w:val="0015041F"/>
    <w:pPr>
      <w:keepNext/>
      <w:numPr>
        <w:ilvl w:val="3"/>
        <w:numId w:val="8"/>
      </w:numPr>
      <w:spacing w:before="240" w:after="60"/>
      <w:outlineLvl w:val="3"/>
    </w:pPr>
    <w:rPr>
      <w:b/>
      <w:bCs/>
      <w:sz w:val="28"/>
      <w:szCs w:val="28"/>
    </w:rPr>
  </w:style>
  <w:style w:type="paragraph" w:styleId="Heading5">
    <w:name w:val="heading 5"/>
    <w:basedOn w:val="Normal"/>
    <w:next w:val="Normal"/>
    <w:link w:val="Heading5Char"/>
    <w:semiHidden/>
    <w:unhideWhenUsed/>
    <w:qFormat/>
    <w:rsid w:val="0015041F"/>
    <w:pPr>
      <w:numPr>
        <w:ilvl w:val="4"/>
        <w:numId w:val="8"/>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15041F"/>
    <w:pPr>
      <w:numPr>
        <w:ilvl w:val="5"/>
        <w:numId w:val="8"/>
      </w:numPr>
      <w:spacing w:before="240" w:after="60"/>
      <w:outlineLvl w:val="5"/>
    </w:pPr>
    <w:rPr>
      <w:b/>
      <w:bCs/>
      <w:sz w:val="22"/>
      <w:szCs w:val="22"/>
    </w:rPr>
  </w:style>
  <w:style w:type="paragraph" w:styleId="Heading7">
    <w:name w:val="heading 7"/>
    <w:basedOn w:val="Normal"/>
    <w:next w:val="Normal"/>
    <w:link w:val="Heading7Char"/>
    <w:semiHidden/>
    <w:unhideWhenUsed/>
    <w:qFormat/>
    <w:rsid w:val="0015041F"/>
    <w:pPr>
      <w:numPr>
        <w:ilvl w:val="6"/>
        <w:numId w:val="8"/>
      </w:numPr>
      <w:spacing w:before="240" w:after="60"/>
      <w:outlineLvl w:val="6"/>
    </w:pPr>
  </w:style>
  <w:style w:type="paragraph" w:styleId="Heading8">
    <w:name w:val="heading 8"/>
    <w:basedOn w:val="Normal"/>
    <w:next w:val="Normal"/>
    <w:link w:val="Heading8Char"/>
    <w:semiHidden/>
    <w:unhideWhenUsed/>
    <w:qFormat/>
    <w:rsid w:val="0015041F"/>
    <w:pPr>
      <w:numPr>
        <w:ilvl w:val="7"/>
        <w:numId w:val="8"/>
      </w:numPr>
      <w:spacing w:before="240" w:after="60"/>
      <w:outlineLvl w:val="7"/>
    </w:pPr>
    <w:rPr>
      <w:i/>
      <w:iCs/>
    </w:rPr>
  </w:style>
  <w:style w:type="paragraph" w:styleId="Heading9">
    <w:name w:val="heading 9"/>
    <w:basedOn w:val="Normal"/>
    <w:next w:val="Normal"/>
    <w:link w:val="Heading9Char"/>
    <w:semiHidden/>
    <w:unhideWhenUsed/>
    <w:qFormat/>
    <w:rsid w:val="0015041F"/>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5510"/>
    <w:rPr>
      <w:rFonts w:ascii="Arial" w:eastAsia="Verdana" w:hAnsi="Arial" w:cs="Arial"/>
      <w:sz w:val="24"/>
      <w:szCs w:val="24"/>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B3E98"/>
    <w:rPr>
      <w:color w:val="0000FF"/>
      <w:u w:val="single"/>
    </w:rPr>
  </w:style>
  <w:style w:type="paragraph" w:styleId="ListParagraph">
    <w:name w:val="List Paragraph"/>
    <w:basedOn w:val="Normal"/>
    <w:autoRedefine/>
    <w:uiPriority w:val="34"/>
    <w:qFormat/>
    <w:rsid w:val="00494E8B"/>
    <w:pPr>
      <w:numPr>
        <w:numId w:val="16"/>
      </w:numPr>
      <w:autoSpaceDE/>
      <w:autoSpaceDN/>
      <w:adjustRightInd/>
      <w:spacing w:before="0" w:after="0" w:line="240" w:lineRule="auto"/>
      <w:contextualSpacing/>
    </w:pPr>
    <w:rPr>
      <w:rFonts w:eastAsia="Verdana"/>
    </w:rPr>
  </w:style>
  <w:style w:type="paragraph" w:styleId="BalloonText">
    <w:name w:val="Balloon Text"/>
    <w:basedOn w:val="Normal"/>
    <w:link w:val="BalloonTextChar"/>
    <w:rsid w:val="0029676B"/>
    <w:rPr>
      <w:rFonts w:ascii="Tahoma" w:hAnsi="Tahoma" w:cs="Tahoma"/>
      <w:sz w:val="16"/>
      <w:szCs w:val="16"/>
    </w:rPr>
  </w:style>
  <w:style w:type="character" w:customStyle="1" w:styleId="BalloonTextChar">
    <w:name w:val="Balloon Text Char"/>
    <w:link w:val="BalloonText"/>
    <w:rsid w:val="0029676B"/>
    <w:rPr>
      <w:rFonts w:ascii="Tahoma" w:hAnsi="Tahoma" w:cs="Tahoma"/>
      <w:sz w:val="16"/>
      <w:szCs w:val="16"/>
      <w:lang w:val="en-US" w:eastAsia="en-US"/>
    </w:rPr>
  </w:style>
  <w:style w:type="paragraph" w:styleId="Header">
    <w:name w:val="header"/>
    <w:basedOn w:val="Normal"/>
    <w:link w:val="HeaderChar"/>
    <w:uiPriority w:val="99"/>
    <w:unhideWhenUsed/>
    <w:rsid w:val="001D2F2F"/>
    <w:pPr>
      <w:tabs>
        <w:tab w:val="center" w:pos="4536"/>
        <w:tab w:val="right" w:pos="9072"/>
      </w:tabs>
    </w:pPr>
  </w:style>
  <w:style w:type="character" w:customStyle="1" w:styleId="HeaderChar">
    <w:name w:val="Header Char"/>
    <w:link w:val="Header"/>
    <w:uiPriority w:val="99"/>
    <w:rsid w:val="001D2F2F"/>
    <w:rPr>
      <w:sz w:val="24"/>
      <w:szCs w:val="24"/>
      <w:lang w:val="en-US" w:eastAsia="en-US"/>
    </w:rPr>
  </w:style>
  <w:style w:type="paragraph" w:styleId="Footer">
    <w:name w:val="footer"/>
    <w:basedOn w:val="Normal"/>
    <w:link w:val="FooterChar"/>
    <w:uiPriority w:val="99"/>
    <w:unhideWhenUsed/>
    <w:rsid w:val="001D2F2F"/>
    <w:pPr>
      <w:tabs>
        <w:tab w:val="center" w:pos="4536"/>
        <w:tab w:val="right" w:pos="9072"/>
      </w:tabs>
    </w:pPr>
  </w:style>
  <w:style w:type="character" w:customStyle="1" w:styleId="FooterChar">
    <w:name w:val="Footer Char"/>
    <w:link w:val="Footer"/>
    <w:uiPriority w:val="99"/>
    <w:rsid w:val="001D2F2F"/>
    <w:rPr>
      <w:sz w:val="24"/>
      <w:szCs w:val="24"/>
      <w:lang w:val="en-US" w:eastAsia="en-US"/>
    </w:rPr>
  </w:style>
  <w:style w:type="character" w:customStyle="1" w:styleId="Heading1Char">
    <w:name w:val="Heading 1 Char"/>
    <w:link w:val="Heading1"/>
    <w:rsid w:val="001A7D82"/>
    <w:rPr>
      <w:rFonts w:asciiTheme="minorHAnsi" w:hAnsiTheme="minorHAnsi" w:cstheme="minorHAnsi"/>
      <w:b/>
      <w:bCs/>
      <w:kern w:val="32"/>
      <w:sz w:val="24"/>
      <w:lang w:val="nl-NL" w:eastAsia="en-US"/>
    </w:rPr>
  </w:style>
  <w:style w:type="character" w:customStyle="1" w:styleId="Heading2Char">
    <w:name w:val="Heading 2 Char"/>
    <w:link w:val="Heading2"/>
    <w:rsid w:val="001A7D82"/>
    <w:rPr>
      <w:rFonts w:asciiTheme="minorHAnsi" w:hAnsiTheme="minorHAnsi" w:cstheme="minorHAnsi"/>
      <w:b/>
      <w:bCs/>
      <w:kern w:val="32"/>
      <w:sz w:val="22"/>
      <w:szCs w:val="24"/>
      <w:lang w:val="nl-NL" w:eastAsia="en-US"/>
    </w:rPr>
  </w:style>
  <w:style w:type="character" w:customStyle="1" w:styleId="Heading3Char">
    <w:name w:val="Heading 3 Char"/>
    <w:link w:val="Heading3"/>
    <w:rsid w:val="00766A03"/>
    <w:rPr>
      <w:rFonts w:asciiTheme="minorHAnsi" w:hAnsiTheme="minorHAnsi" w:cs="Arial"/>
      <w:bCs/>
      <w:szCs w:val="22"/>
      <w:lang w:val="nl-NL" w:eastAsia="en-US"/>
    </w:rPr>
  </w:style>
  <w:style w:type="character" w:customStyle="1" w:styleId="Heading4Char">
    <w:name w:val="Heading 4 Char"/>
    <w:link w:val="Heading4"/>
    <w:semiHidden/>
    <w:rsid w:val="0015041F"/>
    <w:rPr>
      <w:rFonts w:ascii="Calibri" w:eastAsia="Times New Roman" w:hAnsi="Calibri" w:cs="Times New Roman"/>
      <w:b/>
      <w:bCs/>
      <w:sz w:val="28"/>
      <w:szCs w:val="28"/>
      <w:lang w:val="en-US" w:eastAsia="en-US"/>
    </w:rPr>
  </w:style>
  <w:style w:type="character" w:customStyle="1" w:styleId="Heading5Char">
    <w:name w:val="Heading 5 Char"/>
    <w:link w:val="Heading5"/>
    <w:semiHidden/>
    <w:rsid w:val="0015041F"/>
    <w:rPr>
      <w:rFonts w:ascii="Calibri" w:eastAsia="Times New Roman" w:hAnsi="Calibri" w:cs="Times New Roman"/>
      <w:b/>
      <w:bCs/>
      <w:i/>
      <w:iCs/>
      <w:sz w:val="26"/>
      <w:szCs w:val="26"/>
      <w:lang w:val="en-US" w:eastAsia="en-US"/>
    </w:rPr>
  </w:style>
  <w:style w:type="character" w:customStyle="1" w:styleId="Heading6Char">
    <w:name w:val="Heading 6 Char"/>
    <w:link w:val="Heading6"/>
    <w:semiHidden/>
    <w:rsid w:val="0015041F"/>
    <w:rPr>
      <w:rFonts w:ascii="Calibri" w:eastAsia="Times New Roman" w:hAnsi="Calibri" w:cs="Times New Roman"/>
      <w:b/>
      <w:bCs/>
      <w:sz w:val="22"/>
      <w:szCs w:val="22"/>
      <w:lang w:val="en-US" w:eastAsia="en-US"/>
    </w:rPr>
  </w:style>
  <w:style w:type="character" w:customStyle="1" w:styleId="Heading7Char">
    <w:name w:val="Heading 7 Char"/>
    <w:link w:val="Heading7"/>
    <w:semiHidden/>
    <w:rsid w:val="0015041F"/>
    <w:rPr>
      <w:rFonts w:ascii="Calibri" w:eastAsia="Times New Roman" w:hAnsi="Calibri" w:cs="Times New Roman"/>
      <w:sz w:val="24"/>
      <w:szCs w:val="24"/>
      <w:lang w:val="en-US" w:eastAsia="en-US"/>
    </w:rPr>
  </w:style>
  <w:style w:type="character" w:customStyle="1" w:styleId="Heading8Char">
    <w:name w:val="Heading 8 Char"/>
    <w:link w:val="Heading8"/>
    <w:semiHidden/>
    <w:rsid w:val="0015041F"/>
    <w:rPr>
      <w:rFonts w:ascii="Calibri" w:eastAsia="Times New Roman" w:hAnsi="Calibri" w:cs="Times New Roman"/>
      <w:i/>
      <w:iCs/>
      <w:sz w:val="24"/>
      <w:szCs w:val="24"/>
      <w:lang w:val="en-US" w:eastAsia="en-US"/>
    </w:rPr>
  </w:style>
  <w:style w:type="character" w:customStyle="1" w:styleId="Heading9Char">
    <w:name w:val="Heading 9 Char"/>
    <w:link w:val="Heading9"/>
    <w:semiHidden/>
    <w:rsid w:val="0015041F"/>
    <w:rPr>
      <w:rFonts w:ascii="Calibri Light" w:eastAsia="Times New Roman" w:hAnsi="Calibri Light" w:cs="Times New Roman"/>
      <w:sz w:val="22"/>
      <w:szCs w:val="22"/>
      <w:lang w:val="en-US" w:eastAsia="en-US"/>
    </w:rPr>
  </w:style>
  <w:style w:type="paragraph" w:styleId="TOCHeading">
    <w:name w:val="TOC Heading"/>
    <w:basedOn w:val="Heading1"/>
    <w:next w:val="Normal"/>
    <w:uiPriority w:val="39"/>
    <w:unhideWhenUsed/>
    <w:qFormat/>
    <w:rsid w:val="006D6070"/>
    <w:pPr>
      <w:keepLines/>
      <w:numPr>
        <w:numId w:val="0"/>
      </w:numPr>
      <w:spacing w:line="259" w:lineRule="auto"/>
      <w:outlineLvl w:val="9"/>
    </w:pPr>
    <w:rPr>
      <w:rFonts w:asciiTheme="majorHAnsi" w:eastAsiaTheme="majorEastAsia" w:hAnsiTheme="majorHAnsi" w:cstheme="majorBidi"/>
      <w:b w:val="0"/>
      <w:bCs w:val="0"/>
      <w:color w:val="2E74B5" w:themeColor="accent1" w:themeShade="BF"/>
      <w:kern w:val="0"/>
      <w:sz w:val="32"/>
      <w:szCs w:val="32"/>
      <w:lang w:val="en-GB" w:eastAsia="en-GB"/>
    </w:rPr>
  </w:style>
  <w:style w:type="paragraph" w:styleId="TOC1">
    <w:name w:val="toc 1"/>
    <w:basedOn w:val="Normal"/>
    <w:next w:val="Normal"/>
    <w:autoRedefine/>
    <w:uiPriority w:val="39"/>
    <w:unhideWhenUsed/>
    <w:rsid w:val="006D6070"/>
    <w:pPr>
      <w:spacing w:after="100"/>
    </w:pPr>
  </w:style>
  <w:style w:type="table" w:styleId="PlainTable4">
    <w:name w:val="Plain Table 4"/>
    <w:aliases w:val="Nectaerra"/>
    <w:basedOn w:val="TableNormal"/>
    <w:uiPriority w:val="44"/>
    <w:rsid w:val="00897C05"/>
    <w:rPr>
      <w:rFonts w:asciiTheme="minorHAnsi" w:eastAsiaTheme="minorHAnsi" w:hAnsiTheme="minorHAnsi" w:cstheme="minorBidi"/>
      <w:sz w:val="22"/>
      <w:szCs w:val="22"/>
      <w:lang w:val="nl-NL" w:eastAsia="en-US"/>
    </w:rPr>
    <w:tblPr>
      <w:tblStyleRowBandSize w:val="1"/>
      <w:tblStyleColBandSize w:val="1"/>
    </w:tblPr>
    <w:tblStylePr w:type="firstRow">
      <w:rPr>
        <w:b/>
        <w:bCs/>
      </w:rPr>
    </w:tblStylePr>
    <w:tblStylePr w:type="lastRow">
      <w:rPr>
        <w:b w:val="0"/>
        <w:bCs/>
      </w:rPr>
    </w:tblStylePr>
    <w:tblStylePr w:type="firstCol">
      <w:rPr>
        <w:b w:val="0"/>
        <w:bCs/>
      </w:rPr>
    </w:tblStylePr>
    <w:tblStylePr w:type="lastCol">
      <w:rPr>
        <w:b w:val="0"/>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37688"/>
    <w:pPr>
      <w:spacing w:after="200" w:line="280" w:lineRule="atLeast"/>
    </w:pPr>
    <w:rPr>
      <w:rFonts w:asciiTheme="minorHAnsi" w:hAnsiTheme="minorHAnsi"/>
      <w:iCs/>
      <w:sz w:val="22"/>
      <w:szCs w:val="22"/>
      <w:u w:val="single"/>
    </w:rPr>
  </w:style>
  <w:style w:type="paragraph" w:styleId="TOC2">
    <w:name w:val="toc 2"/>
    <w:basedOn w:val="Normal"/>
    <w:next w:val="Normal"/>
    <w:autoRedefine/>
    <w:uiPriority w:val="39"/>
    <w:unhideWhenUsed/>
    <w:rsid w:val="00F55CBF"/>
    <w:pPr>
      <w:spacing w:after="100"/>
      <w:ind w:left="200"/>
    </w:pPr>
  </w:style>
  <w:style w:type="paragraph" w:styleId="NoSpacing">
    <w:name w:val="No Spacing"/>
    <w:autoRedefine/>
    <w:uiPriority w:val="1"/>
    <w:qFormat/>
    <w:rsid w:val="00897C05"/>
    <w:pPr>
      <w:autoSpaceDE w:val="0"/>
      <w:autoSpaceDN w:val="0"/>
      <w:adjustRightInd w:val="0"/>
      <w:spacing w:line="280" w:lineRule="atLeast"/>
    </w:pPr>
    <w:rPr>
      <w:rFonts w:asciiTheme="minorHAnsi" w:eastAsiaTheme="minorHAnsi" w:hAnsiTheme="minorHAnsi" w:cs="Arial"/>
      <w:bCs/>
      <w:sz w:val="22"/>
      <w:szCs w:val="22"/>
      <w:lang w:val="nl-NL" w:eastAsia="en-US"/>
    </w:rPr>
  </w:style>
  <w:style w:type="paragraph" w:styleId="TOC3">
    <w:name w:val="toc 3"/>
    <w:basedOn w:val="Normal"/>
    <w:next w:val="Normal"/>
    <w:autoRedefine/>
    <w:uiPriority w:val="39"/>
    <w:unhideWhenUsed/>
    <w:rsid w:val="00125FF7"/>
    <w:pPr>
      <w:spacing w:after="100"/>
      <w:ind w:left="400"/>
    </w:pPr>
  </w:style>
  <w:style w:type="character" w:styleId="UnresolvedMention">
    <w:name w:val="Unresolved Mention"/>
    <w:basedOn w:val="DefaultParagraphFont"/>
    <w:uiPriority w:val="99"/>
    <w:semiHidden/>
    <w:unhideWhenUsed/>
    <w:rsid w:val="00067264"/>
    <w:rPr>
      <w:color w:val="605E5C"/>
      <w:shd w:val="clear" w:color="auto" w:fill="E1DFDD"/>
    </w:rPr>
  </w:style>
  <w:style w:type="paragraph" w:customStyle="1" w:styleId="Bijlagen">
    <w:name w:val="Bijlagen"/>
    <w:basedOn w:val="Heading2"/>
    <w:next w:val="Normal"/>
    <w:link w:val="BijlagenChar"/>
    <w:autoRedefine/>
    <w:qFormat/>
    <w:rsid w:val="00766A03"/>
    <w:pPr>
      <w:numPr>
        <w:ilvl w:val="0"/>
        <w:numId w:val="31"/>
      </w:numPr>
    </w:pPr>
  </w:style>
  <w:style w:type="character" w:customStyle="1" w:styleId="BijlagenChar">
    <w:name w:val="Bijlagen Char"/>
    <w:basedOn w:val="DefaultParagraphFont"/>
    <w:link w:val="Bijlagen"/>
    <w:rsid w:val="00766A03"/>
    <w:rPr>
      <w:rFonts w:asciiTheme="minorHAnsi" w:hAnsiTheme="minorHAnsi" w:cstheme="minorHAnsi"/>
      <w:b/>
      <w:bCs/>
      <w:kern w:val="32"/>
      <w:sz w:val="22"/>
      <w:szCs w:val="24"/>
      <w:lang w:val="nl-NL" w:eastAsia="en-US"/>
    </w:rPr>
  </w:style>
  <w:style w:type="paragraph" w:styleId="NormalWeb">
    <w:name w:val="Normal (Web)"/>
    <w:basedOn w:val="Normal"/>
    <w:uiPriority w:val="99"/>
    <w:unhideWhenUsed/>
    <w:rsid w:val="004514D3"/>
    <w:pPr>
      <w:autoSpaceDE/>
      <w:autoSpaceDN/>
      <w:adjustRightInd/>
      <w:spacing w:before="100" w:beforeAutospacing="1" w:after="100" w:afterAutospacing="1" w:line="240" w:lineRule="auto"/>
      <w:jc w:val="left"/>
    </w:pPr>
    <w:rPr>
      <w:rFonts w:ascii="Times New Roman" w:hAnsi="Times New Roman" w:cs="Times New Roman"/>
      <w:sz w:val="24"/>
      <w:szCs w:val="24"/>
      <w:lang w:val="en-NL" w:eastAsia="en-GB"/>
    </w:rPr>
  </w:style>
  <w:style w:type="character" w:styleId="CommentReference">
    <w:name w:val="annotation reference"/>
    <w:basedOn w:val="DefaultParagraphFont"/>
    <w:semiHidden/>
    <w:unhideWhenUsed/>
    <w:rsid w:val="00C766E3"/>
    <w:rPr>
      <w:sz w:val="16"/>
      <w:szCs w:val="16"/>
    </w:rPr>
  </w:style>
  <w:style w:type="paragraph" w:styleId="CommentText">
    <w:name w:val="annotation text"/>
    <w:basedOn w:val="Normal"/>
    <w:link w:val="CommentTextChar"/>
    <w:semiHidden/>
    <w:unhideWhenUsed/>
    <w:rsid w:val="00C766E3"/>
    <w:pPr>
      <w:spacing w:line="240" w:lineRule="auto"/>
    </w:pPr>
  </w:style>
  <w:style w:type="character" w:customStyle="1" w:styleId="CommentTextChar">
    <w:name w:val="Comment Text Char"/>
    <w:basedOn w:val="DefaultParagraphFont"/>
    <w:link w:val="CommentText"/>
    <w:semiHidden/>
    <w:rsid w:val="00C766E3"/>
    <w:rPr>
      <w:rFonts w:ascii="Calibri" w:hAnsi="Calibri" w:cs="Arial"/>
      <w:lang w:val="nl-NL" w:eastAsia="en-US"/>
    </w:rPr>
  </w:style>
  <w:style w:type="paragraph" w:styleId="CommentSubject">
    <w:name w:val="annotation subject"/>
    <w:basedOn w:val="CommentText"/>
    <w:next w:val="CommentText"/>
    <w:link w:val="CommentSubjectChar"/>
    <w:semiHidden/>
    <w:unhideWhenUsed/>
    <w:rsid w:val="00C766E3"/>
    <w:rPr>
      <w:b/>
      <w:bCs/>
    </w:rPr>
  </w:style>
  <w:style w:type="character" w:customStyle="1" w:styleId="CommentSubjectChar">
    <w:name w:val="Comment Subject Char"/>
    <w:basedOn w:val="CommentTextChar"/>
    <w:link w:val="CommentSubject"/>
    <w:semiHidden/>
    <w:rsid w:val="00C766E3"/>
    <w:rPr>
      <w:rFonts w:ascii="Calibri" w:hAnsi="Calibri" w:cs="Arial"/>
      <w:b/>
      <w:bCs/>
      <w:lang w:val="nl-NL" w:eastAsia="en-US"/>
    </w:rPr>
  </w:style>
  <w:style w:type="paragraph" w:styleId="Revision">
    <w:name w:val="Revision"/>
    <w:hidden/>
    <w:uiPriority w:val="99"/>
    <w:semiHidden/>
    <w:rsid w:val="005315B8"/>
    <w:rPr>
      <w:rFonts w:ascii="Calibri" w:hAnsi="Calibri" w:cs="Arial"/>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80630">
      <w:bodyDiv w:val="1"/>
      <w:marLeft w:val="0"/>
      <w:marRight w:val="0"/>
      <w:marTop w:val="0"/>
      <w:marBottom w:val="0"/>
      <w:divBdr>
        <w:top w:val="none" w:sz="0" w:space="0" w:color="auto"/>
        <w:left w:val="none" w:sz="0" w:space="0" w:color="auto"/>
        <w:bottom w:val="none" w:sz="0" w:space="0" w:color="auto"/>
        <w:right w:val="none" w:sz="0" w:space="0" w:color="auto"/>
      </w:divBdr>
    </w:div>
    <w:div w:id="756437033">
      <w:bodyDiv w:val="1"/>
      <w:marLeft w:val="0"/>
      <w:marRight w:val="0"/>
      <w:marTop w:val="0"/>
      <w:marBottom w:val="0"/>
      <w:divBdr>
        <w:top w:val="none" w:sz="0" w:space="0" w:color="auto"/>
        <w:left w:val="none" w:sz="0" w:space="0" w:color="auto"/>
        <w:bottom w:val="none" w:sz="0" w:space="0" w:color="auto"/>
        <w:right w:val="none" w:sz="0" w:space="0" w:color="auto"/>
      </w:divBdr>
    </w:div>
    <w:div w:id="771972284">
      <w:bodyDiv w:val="1"/>
      <w:marLeft w:val="0"/>
      <w:marRight w:val="0"/>
      <w:marTop w:val="0"/>
      <w:marBottom w:val="0"/>
      <w:divBdr>
        <w:top w:val="none" w:sz="0" w:space="0" w:color="auto"/>
        <w:left w:val="none" w:sz="0" w:space="0" w:color="auto"/>
        <w:bottom w:val="none" w:sz="0" w:space="0" w:color="auto"/>
        <w:right w:val="none" w:sz="0" w:space="0" w:color="auto"/>
      </w:divBdr>
    </w:div>
    <w:div w:id="1429471766">
      <w:bodyDiv w:val="1"/>
      <w:marLeft w:val="0"/>
      <w:marRight w:val="0"/>
      <w:marTop w:val="0"/>
      <w:marBottom w:val="0"/>
      <w:divBdr>
        <w:top w:val="none" w:sz="0" w:space="0" w:color="auto"/>
        <w:left w:val="none" w:sz="0" w:space="0" w:color="auto"/>
        <w:bottom w:val="none" w:sz="0" w:space="0" w:color="auto"/>
        <w:right w:val="none" w:sz="0" w:space="0" w:color="auto"/>
      </w:divBdr>
    </w:div>
    <w:div w:id="1636909009">
      <w:bodyDiv w:val="1"/>
      <w:marLeft w:val="0"/>
      <w:marRight w:val="0"/>
      <w:marTop w:val="0"/>
      <w:marBottom w:val="0"/>
      <w:divBdr>
        <w:top w:val="none" w:sz="0" w:space="0" w:color="auto"/>
        <w:left w:val="none" w:sz="0" w:space="0" w:color="auto"/>
        <w:bottom w:val="none" w:sz="0" w:space="0" w:color="auto"/>
        <w:right w:val="none" w:sz="0" w:space="0" w:color="auto"/>
      </w:divBdr>
    </w:div>
    <w:div w:id="1664315727">
      <w:bodyDiv w:val="1"/>
      <w:marLeft w:val="0"/>
      <w:marRight w:val="0"/>
      <w:marTop w:val="0"/>
      <w:marBottom w:val="0"/>
      <w:divBdr>
        <w:top w:val="none" w:sz="0" w:space="0" w:color="auto"/>
        <w:left w:val="none" w:sz="0" w:space="0" w:color="auto"/>
        <w:bottom w:val="none" w:sz="0" w:space="0" w:color="auto"/>
        <w:right w:val="none" w:sz="0" w:space="0" w:color="auto"/>
      </w:divBdr>
    </w:div>
    <w:div w:id="1735548452">
      <w:bodyDiv w:val="1"/>
      <w:marLeft w:val="0"/>
      <w:marRight w:val="0"/>
      <w:marTop w:val="0"/>
      <w:marBottom w:val="0"/>
      <w:divBdr>
        <w:top w:val="none" w:sz="0" w:space="0" w:color="auto"/>
        <w:left w:val="none" w:sz="0" w:space="0" w:color="auto"/>
        <w:bottom w:val="none" w:sz="0" w:space="0" w:color="auto"/>
        <w:right w:val="none" w:sz="0" w:space="0" w:color="auto"/>
      </w:divBdr>
    </w:div>
    <w:div w:id="1763136312">
      <w:bodyDiv w:val="1"/>
      <w:marLeft w:val="0"/>
      <w:marRight w:val="0"/>
      <w:marTop w:val="0"/>
      <w:marBottom w:val="0"/>
      <w:divBdr>
        <w:top w:val="none" w:sz="0" w:space="0" w:color="auto"/>
        <w:left w:val="none" w:sz="0" w:space="0" w:color="auto"/>
        <w:bottom w:val="none" w:sz="0" w:space="0" w:color="auto"/>
        <w:right w:val="none" w:sz="0" w:space="0" w:color="auto"/>
      </w:divBdr>
    </w:div>
    <w:div w:id="201394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08.Formats\20200513_Format%20Memo%20(U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F61CD4FAB04F41BF5AEA1D4D8814F0" ma:contentTypeVersion="12" ma:contentTypeDescription="Een nieuw document maken." ma:contentTypeScope="" ma:versionID="c54d3a0f6c310be919c87736f24da100">
  <xsd:schema xmlns:xsd="http://www.w3.org/2001/XMLSchema" xmlns:xs="http://www.w3.org/2001/XMLSchema" xmlns:p="http://schemas.microsoft.com/office/2006/metadata/properties" xmlns:ns2="e8a067d4-eab6-46d2-af01-1123226043cc" xmlns:ns3="9c66f2ae-e7b2-43c3-9c1f-c6cfd9671cef" targetNamespace="http://schemas.microsoft.com/office/2006/metadata/properties" ma:root="true" ma:fieldsID="0d8502a1586b8a8e1cc8840b4c2bfc44" ns2:_="" ns3:_="">
    <xsd:import namespace="e8a067d4-eab6-46d2-af01-1123226043cc"/>
    <xsd:import namespace="9c66f2ae-e7b2-43c3-9c1f-c6cfd9671c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067d4-eab6-46d2-af01-112322604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66f2ae-e7b2-43c3-9c1f-c6cfd9671cef"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92365A-5C7B-4874-B557-AE8052D0E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067d4-eab6-46d2-af01-1123226043cc"/>
    <ds:schemaRef ds:uri="9c66f2ae-e7b2-43c3-9c1f-c6cfd9671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09BAC-6A20-4767-B4AC-77BB7F730D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3DD90F-2C2F-4533-BA0F-66C74BE31FBC}">
  <ds:schemaRefs>
    <ds:schemaRef ds:uri="http://schemas.openxmlformats.org/officeDocument/2006/bibliography"/>
  </ds:schemaRefs>
</ds:datastoreItem>
</file>

<file path=customXml/itemProps4.xml><?xml version="1.0" encoding="utf-8"?>
<ds:datastoreItem xmlns:ds="http://schemas.openxmlformats.org/officeDocument/2006/customXml" ds:itemID="{D6E80B7B-428C-4DE0-8FA8-DEDC1FE993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G:\My Drive\08.Formats\20200513_Format Memo (UK).dotm</Template>
  <TotalTime>1</TotalTime>
  <Pages>9</Pages>
  <Words>3052</Words>
  <Characters>17401</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NCT21.102-35-210301 (Toetsing bemalingsadvies Kruiszwin 1-2)</vt:lpstr>
      <vt:lpstr>Memo</vt:lpstr>
    </vt:vector>
  </TitlesOfParts>
  <Company>Nectaerra</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NCT21.102-35-210301 (Toetsing bemalingsadvies Kruiszwin 1-2)</dc:title>
  <dc:subject/>
  <dc:creator>Nectaerra Ro</dc:creator>
  <cp:keywords/>
  <dc:description/>
  <cp:lastModifiedBy>Theo Olsthoorn</cp:lastModifiedBy>
  <cp:revision>2</cp:revision>
  <cp:lastPrinted>2021-02-28T22:15:00Z</cp:lastPrinted>
  <dcterms:created xsi:type="dcterms:W3CDTF">2021-03-05T23:28:00Z</dcterms:created>
  <dcterms:modified xsi:type="dcterms:W3CDTF">2021-03-05T23:28:00Z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0x010100BAF61CD4FAB04F41BF5AEA1D4D8814F0</vt:lpwstr>
  </property>
</Properties>
</file>